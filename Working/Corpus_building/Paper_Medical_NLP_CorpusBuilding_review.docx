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5D79" w:rsidRPr="000A0E3E" w:rsidRDefault="00371C11" w:rsidP="00A7474E">
      <w:pPr>
        <w:rPr>
          <w:rFonts w:ascii="Arial" w:hAnsi="Arial" w:cs="Arial"/>
          <w:b/>
          <w:bCs/>
          <w:sz w:val="36"/>
          <w:szCs w:val="36"/>
        </w:rPr>
      </w:pPr>
      <w:r>
        <w:rPr>
          <w:rFonts w:ascii="Arial" w:hAnsi="Arial" w:cs="Arial"/>
          <w:b/>
          <w:bCs/>
          <w:sz w:val="36"/>
          <w:szCs w:val="36"/>
        </w:rPr>
        <w:t>Building Medical corpus for transforming unstructured information to structure</w:t>
      </w:r>
      <w:r w:rsidR="0098501C">
        <w:rPr>
          <w:rFonts w:ascii="Arial" w:hAnsi="Arial" w:cs="Arial"/>
          <w:b/>
          <w:bCs/>
          <w:sz w:val="36"/>
          <w:szCs w:val="36"/>
        </w:rPr>
        <w:t>d</w:t>
      </w:r>
      <w:r>
        <w:rPr>
          <w:rFonts w:ascii="Arial" w:hAnsi="Arial" w:cs="Arial"/>
          <w:b/>
          <w:bCs/>
          <w:sz w:val="36"/>
          <w:szCs w:val="36"/>
        </w:rPr>
        <w:t xml:space="preserve"> information</w:t>
      </w:r>
    </w:p>
    <w:p w:rsidR="00655D79" w:rsidRPr="000A0E3E" w:rsidRDefault="005A5A55" w:rsidP="00A7474E">
      <w:pPr>
        <w:rPr>
          <w:rFonts w:ascii="Arial" w:hAnsi="Arial" w:cs="Arial"/>
          <w:b/>
          <w:bCs/>
          <w:sz w:val="24"/>
          <w:szCs w:val="24"/>
        </w:rPr>
      </w:pPr>
      <w:r>
        <w:rPr>
          <w:rFonts w:ascii="Arial" w:hAnsi="Arial" w:cs="Arial"/>
          <w:b/>
          <w:bCs/>
          <w:sz w:val="24"/>
          <w:szCs w:val="24"/>
        </w:rPr>
        <w:t>Authors</w:t>
      </w:r>
      <w:r w:rsidR="00BE77A1">
        <w:rPr>
          <w:rFonts w:ascii="Arial" w:hAnsi="Arial" w:cs="Arial"/>
          <w:b/>
          <w:bCs/>
          <w:sz w:val="24"/>
          <w:szCs w:val="24"/>
        </w:rPr>
        <w:t xml:space="preserve">: </w:t>
      </w:r>
      <w:proofErr w:type="spellStart"/>
      <w:r w:rsidR="00655D79" w:rsidRPr="000A0E3E">
        <w:rPr>
          <w:rFonts w:ascii="Arial" w:hAnsi="Arial" w:cs="Arial"/>
          <w:b/>
          <w:bCs/>
          <w:sz w:val="24"/>
          <w:szCs w:val="24"/>
        </w:rPr>
        <w:t>Awanish</w:t>
      </w:r>
      <w:proofErr w:type="spellEnd"/>
      <w:r w:rsidR="00655D79" w:rsidRPr="000A0E3E">
        <w:rPr>
          <w:rFonts w:ascii="Arial" w:hAnsi="Arial" w:cs="Arial"/>
          <w:b/>
          <w:bCs/>
          <w:sz w:val="24"/>
          <w:szCs w:val="24"/>
        </w:rPr>
        <w:t xml:space="preserve"> </w:t>
      </w:r>
      <w:proofErr w:type="spellStart"/>
      <w:r w:rsidR="00655D79" w:rsidRPr="000A0E3E">
        <w:rPr>
          <w:rFonts w:ascii="Arial" w:hAnsi="Arial" w:cs="Arial"/>
          <w:b/>
          <w:bCs/>
          <w:sz w:val="24"/>
          <w:szCs w:val="24"/>
        </w:rPr>
        <w:t>Ranjan</w:t>
      </w:r>
      <w:proofErr w:type="spellEnd"/>
      <w:r w:rsidR="00655D79" w:rsidRPr="000A0E3E">
        <w:rPr>
          <w:rFonts w:ascii="Arial" w:hAnsi="Arial" w:cs="Arial"/>
          <w:b/>
          <w:bCs/>
          <w:sz w:val="24"/>
          <w:szCs w:val="24"/>
        </w:rPr>
        <w:t xml:space="preserve"> and </w:t>
      </w:r>
      <w:proofErr w:type="spellStart"/>
      <w:r w:rsidR="00655D79" w:rsidRPr="000A0E3E">
        <w:rPr>
          <w:rFonts w:ascii="Arial" w:hAnsi="Arial" w:cs="Arial"/>
          <w:b/>
          <w:bCs/>
          <w:sz w:val="24"/>
          <w:szCs w:val="24"/>
        </w:rPr>
        <w:t>Rabindra</w:t>
      </w:r>
      <w:proofErr w:type="spellEnd"/>
      <w:r w:rsidR="00655D79" w:rsidRPr="000A0E3E">
        <w:rPr>
          <w:rFonts w:ascii="Arial" w:hAnsi="Arial" w:cs="Arial"/>
          <w:b/>
          <w:bCs/>
          <w:sz w:val="24"/>
          <w:szCs w:val="24"/>
        </w:rPr>
        <w:t xml:space="preserve"> </w:t>
      </w:r>
      <w:proofErr w:type="spellStart"/>
      <w:r w:rsidR="00655D79" w:rsidRPr="000A0E3E">
        <w:rPr>
          <w:rFonts w:ascii="Arial" w:hAnsi="Arial" w:cs="Arial"/>
          <w:b/>
          <w:bCs/>
          <w:sz w:val="24"/>
          <w:szCs w:val="24"/>
        </w:rPr>
        <w:t>Bista</w:t>
      </w:r>
      <w:proofErr w:type="spellEnd"/>
    </w:p>
    <w:p w:rsidR="00BE77A1" w:rsidRDefault="003575F3" w:rsidP="00A7474E">
      <w:pPr>
        <w:rPr>
          <w:rFonts w:ascii="Arial" w:hAnsi="Arial" w:cs="Arial"/>
          <w:bCs/>
          <w:sz w:val="24"/>
          <w:szCs w:val="24"/>
        </w:rPr>
      </w:pPr>
      <w:r w:rsidRPr="003575F3">
        <w:rPr>
          <w:rFonts w:ascii="Arial" w:hAnsi="Arial" w:cs="Arial"/>
          <w:b/>
          <w:sz w:val="24"/>
          <w:szCs w:val="24"/>
        </w:rPr>
        <w:t>Affiliation</w:t>
      </w:r>
      <w:r>
        <w:rPr>
          <w:rFonts w:ascii="Arial" w:hAnsi="Arial" w:cs="Arial"/>
          <w:bCs/>
          <w:sz w:val="24"/>
          <w:szCs w:val="24"/>
        </w:rPr>
        <w:t xml:space="preserve">: </w:t>
      </w:r>
      <w:r w:rsidR="00655D79" w:rsidRPr="000A0E3E">
        <w:rPr>
          <w:rFonts w:ascii="Arial" w:hAnsi="Arial" w:cs="Arial"/>
          <w:bCs/>
          <w:sz w:val="24"/>
          <w:szCs w:val="24"/>
        </w:rPr>
        <w:t>Department of Computer Science and Engineering, K</w:t>
      </w:r>
      <w:r w:rsidR="00BD2E51">
        <w:rPr>
          <w:rFonts w:ascii="Arial" w:hAnsi="Arial" w:cs="Arial"/>
          <w:bCs/>
          <w:sz w:val="24"/>
          <w:szCs w:val="24"/>
        </w:rPr>
        <w:t xml:space="preserve">athmandu University, </w:t>
      </w:r>
      <w:proofErr w:type="spellStart"/>
      <w:r w:rsidR="00BD2E51">
        <w:rPr>
          <w:rFonts w:ascii="Arial" w:hAnsi="Arial" w:cs="Arial"/>
          <w:bCs/>
          <w:sz w:val="24"/>
          <w:szCs w:val="24"/>
        </w:rPr>
        <w:t>Dhulikhel</w:t>
      </w:r>
      <w:proofErr w:type="spellEnd"/>
      <w:r w:rsidR="00BD2E51">
        <w:rPr>
          <w:rFonts w:ascii="Arial" w:hAnsi="Arial" w:cs="Arial"/>
          <w:bCs/>
          <w:sz w:val="24"/>
          <w:szCs w:val="24"/>
        </w:rPr>
        <w:t xml:space="preserve">, </w:t>
      </w:r>
      <w:r w:rsidR="00655D79" w:rsidRPr="000A0E3E">
        <w:rPr>
          <w:rFonts w:ascii="Arial" w:hAnsi="Arial" w:cs="Arial"/>
          <w:bCs/>
          <w:sz w:val="24"/>
          <w:szCs w:val="24"/>
        </w:rPr>
        <w:t xml:space="preserve">Nepal </w:t>
      </w:r>
    </w:p>
    <w:p w:rsidR="00655D79" w:rsidRPr="000A0E3E" w:rsidRDefault="00655D79" w:rsidP="00A7474E">
      <w:pPr>
        <w:rPr>
          <w:rFonts w:ascii="Arial" w:hAnsi="Arial" w:cs="Arial"/>
          <w:bCs/>
          <w:sz w:val="24"/>
          <w:szCs w:val="24"/>
        </w:rPr>
      </w:pPr>
      <w:r w:rsidRPr="003575F3">
        <w:rPr>
          <w:rFonts w:ascii="Arial" w:hAnsi="Arial" w:cs="Arial"/>
          <w:b/>
          <w:sz w:val="24"/>
          <w:szCs w:val="24"/>
        </w:rPr>
        <w:t>E-mail</w:t>
      </w:r>
      <w:r w:rsidRPr="000A0E3E">
        <w:rPr>
          <w:rFonts w:ascii="Arial" w:hAnsi="Arial" w:cs="Arial"/>
          <w:bCs/>
          <w:sz w:val="24"/>
          <w:szCs w:val="24"/>
        </w:rPr>
        <w:t xml:space="preserve"> - awa.ran@gmail.com and rbista@ku.edu.np</w:t>
      </w:r>
    </w:p>
    <w:p w:rsidR="00A7474E" w:rsidRDefault="00A7474E" w:rsidP="00FF23B8">
      <w:pPr>
        <w:jc w:val="both"/>
        <w:rPr>
          <w:rFonts w:ascii="Arial" w:hAnsi="Arial" w:cs="Arial"/>
          <w:sz w:val="24"/>
          <w:szCs w:val="24"/>
        </w:rPr>
      </w:pPr>
      <w:r w:rsidRPr="000A0E3E">
        <w:rPr>
          <w:rFonts w:ascii="Arial" w:hAnsi="Arial" w:cs="Arial"/>
          <w:b/>
          <w:bCs/>
          <w:sz w:val="24"/>
          <w:szCs w:val="24"/>
        </w:rPr>
        <w:t xml:space="preserve">Abstract: </w:t>
      </w:r>
      <w:r w:rsidRPr="000A0E3E">
        <w:rPr>
          <w:rFonts w:ascii="Arial" w:hAnsi="Arial" w:cs="Arial"/>
          <w:sz w:val="24"/>
          <w:szCs w:val="24"/>
        </w:rPr>
        <w:t xml:space="preserve"> </w:t>
      </w:r>
      <w:r w:rsidR="00FA6F5F">
        <w:rPr>
          <w:rFonts w:ascii="Arial" w:hAnsi="Arial" w:cs="Arial"/>
          <w:sz w:val="24"/>
          <w:szCs w:val="24"/>
        </w:rPr>
        <w:t>In recent data age, we get a huge amount of data from everywhere. Medical domain is also one of the areas producing a large amount of data related to patient status like diagnosis, procedure, drugs etc. One of the challenges is to extract meaningful information from this rich set of data which is quite unstructured. In order to get meaningful structured information, we need a solid Named Entity Recognition (NER) technique. Building a medical corpus is one way to impose NER in the medical data. This paper discusses about the method of building medical corpus. It also discusses the method to implement the corpus in NER and extract information from the unstructured data.</w:t>
      </w:r>
    </w:p>
    <w:p w:rsidR="00BE77A1" w:rsidRDefault="00BE77A1" w:rsidP="00FF23B8">
      <w:pPr>
        <w:jc w:val="both"/>
        <w:rPr>
          <w:rFonts w:ascii="Arial" w:hAnsi="Arial" w:cs="Arial"/>
          <w:i/>
          <w:iCs/>
          <w:sz w:val="24"/>
          <w:szCs w:val="24"/>
        </w:rPr>
      </w:pPr>
      <w:r w:rsidRPr="00BD09A3">
        <w:rPr>
          <w:rFonts w:ascii="Arial" w:hAnsi="Arial" w:cs="Arial"/>
          <w:b/>
          <w:bCs/>
          <w:sz w:val="24"/>
          <w:szCs w:val="24"/>
        </w:rPr>
        <w:t>Key-words:</w:t>
      </w:r>
      <w:r>
        <w:rPr>
          <w:rFonts w:ascii="Arial" w:hAnsi="Arial" w:cs="Arial"/>
          <w:sz w:val="24"/>
          <w:szCs w:val="24"/>
        </w:rPr>
        <w:t xml:space="preserve"> </w:t>
      </w:r>
      <w:r w:rsidRPr="00211317">
        <w:rPr>
          <w:rFonts w:ascii="Arial" w:hAnsi="Arial" w:cs="Arial"/>
          <w:i/>
          <w:iCs/>
          <w:sz w:val="24"/>
          <w:szCs w:val="24"/>
        </w:rPr>
        <w:t>unstructured texts, structured texts</w:t>
      </w:r>
      <w:r w:rsidR="001F3B4E" w:rsidRPr="00211317">
        <w:rPr>
          <w:rFonts w:ascii="Arial" w:hAnsi="Arial" w:cs="Arial"/>
          <w:i/>
          <w:iCs/>
          <w:sz w:val="24"/>
          <w:szCs w:val="24"/>
        </w:rPr>
        <w:t>,</w:t>
      </w:r>
      <w:r w:rsidR="00020567" w:rsidRPr="00211317">
        <w:rPr>
          <w:rFonts w:ascii="Arial" w:hAnsi="Arial" w:cs="Arial"/>
          <w:i/>
          <w:iCs/>
          <w:sz w:val="24"/>
          <w:szCs w:val="24"/>
        </w:rPr>
        <w:t xml:space="preserve"> nature language processing, </w:t>
      </w:r>
      <w:r w:rsidR="00FA6F5F">
        <w:rPr>
          <w:rFonts w:ascii="Arial" w:hAnsi="Arial" w:cs="Arial"/>
          <w:i/>
          <w:iCs/>
          <w:sz w:val="24"/>
          <w:szCs w:val="24"/>
        </w:rPr>
        <w:t>Named Entity Recognition, Corpus</w:t>
      </w:r>
      <w:r w:rsidR="00AD3021">
        <w:rPr>
          <w:rFonts w:ascii="Arial" w:hAnsi="Arial" w:cs="Arial"/>
          <w:i/>
          <w:iCs/>
          <w:sz w:val="24"/>
          <w:szCs w:val="24"/>
        </w:rPr>
        <w:t>,</w:t>
      </w:r>
      <w:r w:rsidR="00671C1F">
        <w:rPr>
          <w:rFonts w:ascii="Arial" w:hAnsi="Arial" w:cs="Arial"/>
          <w:i/>
          <w:iCs/>
          <w:sz w:val="24"/>
          <w:szCs w:val="24"/>
        </w:rPr>
        <w:t xml:space="preserve"> </w:t>
      </w:r>
      <w:r w:rsidR="00020567" w:rsidRPr="00211317">
        <w:rPr>
          <w:rFonts w:ascii="Arial" w:hAnsi="Arial" w:cs="Arial"/>
          <w:i/>
          <w:iCs/>
          <w:sz w:val="24"/>
          <w:szCs w:val="24"/>
        </w:rPr>
        <w:t>accuracy</w:t>
      </w:r>
    </w:p>
    <w:p w:rsidR="00426F34" w:rsidRDefault="00426F34" w:rsidP="00F90571">
      <w:pPr>
        <w:pStyle w:val="Heading1"/>
        <w:numPr>
          <w:ilvl w:val="0"/>
          <w:numId w:val="2"/>
        </w:numPr>
        <w:ind w:left="450" w:hanging="450"/>
      </w:pPr>
      <w:r>
        <w:t>Introduction</w:t>
      </w:r>
    </w:p>
    <w:p w:rsidR="00F90571" w:rsidRDefault="00F90571" w:rsidP="00FF23B8">
      <w:pPr>
        <w:jc w:val="both"/>
        <w:rPr>
          <w:rFonts w:ascii="Arial" w:hAnsi="Arial" w:cs="Arial"/>
          <w:iCs/>
          <w:sz w:val="24"/>
          <w:szCs w:val="24"/>
        </w:rPr>
      </w:pPr>
    </w:p>
    <w:p w:rsidR="00426F34" w:rsidRDefault="00F90571" w:rsidP="00FF23B8">
      <w:pPr>
        <w:jc w:val="both"/>
        <w:rPr>
          <w:rFonts w:ascii="Arial" w:hAnsi="Arial" w:cs="Arial"/>
          <w:iCs/>
          <w:sz w:val="24"/>
          <w:szCs w:val="24"/>
        </w:rPr>
      </w:pPr>
      <w:r>
        <w:rPr>
          <w:rFonts w:ascii="Arial" w:hAnsi="Arial" w:cs="Arial"/>
          <w:iCs/>
          <w:sz w:val="24"/>
          <w:szCs w:val="24"/>
        </w:rPr>
        <w:tab/>
      </w:r>
      <w:r w:rsidR="00426F34">
        <w:rPr>
          <w:rFonts w:ascii="Arial" w:hAnsi="Arial" w:cs="Arial"/>
          <w:iCs/>
          <w:sz w:val="24"/>
          <w:szCs w:val="24"/>
        </w:rPr>
        <w:t>Natural Language Processing (NLP) is quite emerging field of Artificial Intelligence. There are quite a myriad of researches going on for tackling several challenges related to the NLP systems. We'll focus on English as Natural Language for this paper. One of the challenges that we face during NLP implementation is the quite unstructured content of natural languages. Though the English language has definite structures governed by the rules of grammar, in the normal communication, it becomes quite unstructured. Use of abbreviations, ambiguity, not always following the correct grammar rules, incomplete sentences are some of the factors due to which it becomes quite unstructured. Human brains a very smart enough to capture such information and convert into the meaningful in</w:t>
      </w:r>
      <w:r w:rsidR="0097398E">
        <w:rPr>
          <w:rFonts w:ascii="Arial" w:hAnsi="Arial" w:cs="Arial"/>
          <w:iCs/>
          <w:sz w:val="24"/>
          <w:szCs w:val="24"/>
        </w:rPr>
        <w:t>formation for their use. But it is</w:t>
      </w:r>
      <w:r w:rsidR="00426F34">
        <w:rPr>
          <w:rFonts w:ascii="Arial" w:hAnsi="Arial" w:cs="Arial"/>
          <w:iCs/>
          <w:sz w:val="24"/>
          <w:szCs w:val="24"/>
        </w:rPr>
        <w:t xml:space="preserve"> quite hard for the automated computerized system to extract meaningful information on such unstructured texts. </w:t>
      </w:r>
      <w:r w:rsidR="000E5749">
        <w:rPr>
          <w:rFonts w:ascii="Arial" w:hAnsi="Arial" w:cs="Arial"/>
          <w:iCs/>
          <w:sz w:val="24"/>
          <w:szCs w:val="24"/>
        </w:rPr>
        <w:t xml:space="preserve"> </w:t>
      </w:r>
    </w:p>
    <w:p w:rsidR="000E5749" w:rsidRDefault="000E5749" w:rsidP="00FF23B8">
      <w:pPr>
        <w:jc w:val="both"/>
        <w:rPr>
          <w:rFonts w:ascii="Arial" w:hAnsi="Arial" w:cs="Arial"/>
          <w:iCs/>
          <w:sz w:val="24"/>
          <w:szCs w:val="24"/>
        </w:rPr>
      </w:pPr>
      <w:r>
        <w:rPr>
          <w:rFonts w:ascii="Arial" w:hAnsi="Arial" w:cs="Arial"/>
          <w:iCs/>
          <w:sz w:val="24"/>
          <w:szCs w:val="24"/>
        </w:rPr>
        <w:t xml:space="preserve">The main discussion point of this paper is focused on the healthcare and clinical sector where the use of unstructured texts </w:t>
      </w:r>
      <w:r w:rsidR="00FA6F5F">
        <w:rPr>
          <w:rFonts w:ascii="Arial" w:hAnsi="Arial" w:cs="Arial"/>
          <w:iCs/>
          <w:sz w:val="24"/>
          <w:szCs w:val="24"/>
        </w:rPr>
        <w:t>is</w:t>
      </w:r>
      <w:r>
        <w:rPr>
          <w:rFonts w:ascii="Arial" w:hAnsi="Arial" w:cs="Arial"/>
          <w:iCs/>
          <w:sz w:val="24"/>
          <w:szCs w:val="24"/>
        </w:rPr>
        <w:t xml:space="preserve"> prevalent. There are several instances where the </w:t>
      </w:r>
      <w:r>
        <w:rPr>
          <w:rFonts w:ascii="Arial" w:hAnsi="Arial" w:cs="Arial"/>
          <w:iCs/>
          <w:sz w:val="24"/>
          <w:szCs w:val="24"/>
        </w:rPr>
        <w:lastRenderedPageBreak/>
        <w:t xml:space="preserve">medical practitioners like doctors, pharmacists and nurses generate such unstructured texts while collecting family history, prescribing drugs and so on. These unstructured texts are rich in clinical information and those needs to be extracted as meaningful knowledge for further processing. Lack of any system to convert </w:t>
      </w:r>
      <w:proofErr w:type="gramStart"/>
      <w:r>
        <w:rPr>
          <w:rFonts w:ascii="Arial" w:hAnsi="Arial" w:cs="Arial"/>
          <w:iCs/>
          <w:sz w:val="24"/>
          <w:szCs w:val="24"/>
        </w:rPr>
        <w:t>those</w:t>
      </w:r>
      <w:proofErr w:type="gramEnd"/>
      <w:r>
        <w:rPr>
          <w:rFonts w:ascii="Arial" w:hAnsi="Arial" w:cs="Arial"/>
          <w:iCs/>
          <w:sz w:val="24"/>
          <w:szCs w:val="24"/>
        </w:rPr>
        <w:t xml:space="preserve"> information into structured one makes the medical practitioners' job tedious by needing to read all notes and history each time manually and extracting information from them and again storing it some other place. It consumes a considerable amount of time for them. </w:t>
      </w:r>
      <w:proofErr w:type="gramStart"/>
      <w:r>
        <w:rPr>
          <w:rFonts w:ascii="Arial" w:hAnsi="Arial" w:cs="Arial"/>
          <w:iCs/>
          <w:sz w:val="24"/>
          <w:szCs w:val="24"/>
        </w:rPr>
        <w:t>Its</w:t>
      </w:r>
      <w:proofErr w:type="gramEnd"/>
      <w:r>
        <w:rPr>
          <w:rFonts w:ascii="Arial" w:hAnsi="Arial" w:cs="Arial"/>
          <w:iCs/>
          <w:sz w:val="24"/>
          <w:szCs w:val="24"/>
        </w:rPr>
        <w:t xml:space="preserve"> more tedious when there is any transfer between one department of hospital to another like from emergency to operation theatre. So if there is any system, which extracts information from already entered notes and make them readily available to the physicians whenever they need it, it would save a lot of time and effort. The research about converting the unstructured text to structured information will solve this problem to a great extent. </w:t>
      </w:r>
    </w:p>
    <w:p w:rsidR="000E5749" w:rsidRDefault="000E5749" w:rsidP="00FF23B8">
      <w:pPr>
        <w:jc w:val="both"/>
        <w:rPr>
          <w:rFonts w:ascii="Arial" w:hAnsi="Arial" w:cs="Arial"/>
          <w:iCs/>
          <w:sz w:val="24"/>
          <w:szCs w:val="24"/>
        </w:rPr>
      </w:pPr>
      <w:r>
        <w:rPr>
          <w:rFonts w:ascii="Arial" w:hAnsi="Arial" w:cs="Arial"/>
          <w:iCs/>
          <w:sz w:val="24"/>
          <w:szCs w:val="24"/>
        </w:rPr>
        <w:t>Following is the basic block diagram of the proposed system,</w:t>
      </w:r>
    </w:p>
    <w:p w:rsidR="000E5749" w:rsidRDefault="000E5749" w:rsidP="00FF23B8">
      <w:pPr>
        <w:jc w:val="both"/>
        <w:rPr>
          <w:rFonts w:ascii="Arial" w:hAnsi="Arial" w:cs="Arial"/>
          <w:iCs/>
          <w:sz w:val="24"/>
          <w:szCs w:val="24"/>
        </w:rPr>
      </w:pPr>
      <w:r>
        <w:rPr>
          <w:rFonts w:ascii="Arial" w:hAnsi="Arial" w:cs="Arial"/>
          <w:iCs/>
          <w:noProof/>
          <w:sz w:val="24"/>
          <w:szCs w:val="24"/>
          <w:lang w:bidi="ne-NP"/>
        </w:rPr>
        <w:drawing>
          <wp:inline distT="0" distB="0" distL="0" distR="0">
            <wp:extent cx="5943600" cy="2635250"/>
            <wp:effectExtent l="19050" t="0" r="0" b="0"/>
            <wp:docPr id="1" name="Picture 0" descr="Block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ck diagram.jpg"/>
                    <pic:cNvPicPr/>
                  </pic:nvPicPr>
                  <pic:blipFill>
                    <a:blip r:embed="rId9"/>
                    <a:stretch>
                      <a:fillRect/>
                    </a:stretch>
                  </pic:blipFill>
                  <pic:spPr>
                    <a:xfrm>
                      <a:off x="0" y="0"/>
                      <a:ext cx="5943600" cy="2635250"/>
                    </a:xfrm>
                    <a:prstGeom prst="rect">
                      <a:avLst/>
                    </a:prstGeom>
                  </pic:spPr>
                </pic:pic>
              </a:graphicData>
            </a:graphic>
          </wp:inline>
        </w:drawing>
      </w:r>
    </w:p>
    <w:p w:rsidR="00381864" w:rsidRPr="005364B9" w:rsidRDefault="00381864" w:rsidP="00381864">
      <w:pPr>
        <w:tabs>
          <w:tab w:val="left" w:pos="3435"/>
        </w:tabs>
        <w:jc w:val="center"/>
        <w:rPr>
          <w:rFonts w:ascii="Arial" w:hAnsi="Arial" w:cs="Arial"/>
          <w:sz w:val="24"/>
          <w:szCs w:val="24"/>
        </w:rPr>
      </w:pPr>
      <w:r w:rsidRPr="005364B9">
        <w:rPr>
          <w:rFonts w:ascii="Arial" w:hAnsi="Arial" w:cs="Arial"/>
          <w:b/>
          <w:sz w:val="24"/>
          <w:szCs w:val="24"/>
        </w:rPr>
        <w:t>Fig 1:</w:t>
      </w:r>
      <w:r w:rsidRPr="005364B9">
        <w:rPr>
          <w:rFonts w:ascii="Arial" w:hAnsi="Arial" w:cs="Arial"/>
          <w:sz w:val="24"/>
          <w:szCs w:val="24"/>
        </w:rPr>
        <w:t xml:space="preserve"> - </w:t>
      </w:r>
      <w:r w:rsidR="008A4EC8">
        <w:rPr>
          <w:rFonts w:ascii="Arial" w:hAnsi="Arial" w:cs="Arial"/>
          <w:sz w:val="24"/>
          <w:szCs w:val="24"/>
        </w:rPr>
        <w:t>B</w:t>
      </w:r>
      <w:r>
        <w:rPr>
          <w:rFonts w:ascii="Arial" w:hAnsi="Arial" w:cs="Arial"/>
          <w:sz w:val="24"/>
          <w:szCs w:val="24"/>
        </w:rPr>
        <w:t>ock diagram</w:t>
      </w:r>
      <w:r w:rsidR="008A4EC8">
        <w:rPr>
          <w:rFonts w:ascii="Arial" w:hAnsi="Arial" w:cs="Arial"/>
          <w:sz w:val="24"/>
          <w:szCs w:val="24"/>
        </w:rPr>
        <w:t xml:space="preserve"> </w:t>
      </w:r>
    </w:p>
    <w:p w:rsidR="00BC432A" w:rsidRDefault="00FA6F5F" w:rsidP="00BC432A">
      <w:pPr>
        <w:jc w:val="both"/>
        <w:rPr>
          <w:rFonts w:ascii="Arial" w:hAnsi="Arial" w:cs="Arial"/>
          <w:iCs/>
          <w:sz w:val="24"/>
          <w:szCs w:val="24"/>
        </w:rPr>
      </w:pPr>
      <w:r>
        <w:rPr>
          <w:rFonts w:ascii="Arial" w:hAnsi="Arial" w:cs="Arial"/>
          <w:iCs/>
          <w:sz w:val="24"/>
          <w:szCs w:val="24"/>
        </w:rPr>
        <w:t xml:space="preserve">In this paper, we are going to discuss about building </w:t>
      </w:r>
      <w:r w:rsidR="0097398E">
        <w:rPr>
          <w:rFonts w:ascii="Arial" w:hAnsi="Arial" w:cs="Arial"/>
          <w:iCs/>
          <w:sz w:val="24"/>
          <w:szCs w:val="24"/>
        </w:rPr>
        <w:t>a medical corpus</w:t>
      </w:r>
      <w:r w:rsidR="00BC432A">
        <w:rPr>
          <w:rFonts w:ascii="Arial" w:hAnsi="Arial" w:cs="Arial"/>
          <w:iCs/>
          <w:sz w:val="24"/>
          <w:szCs w:val="24"/>
        </w:rPr>
        <w:t xml:space="preserve"> for medical named entity recognition</w:t>
      </w:r>
      <w:r w:rsidR="0097398E">
        <w:rPr>
          <w:rFonts w:ascii="Arial" w:hAnsi="Arial" w:cs="Arial"/>
          <w:iCs/>
          <w:sz w:val="24"/>
          <w:szCs w:val="24"/>
        </w:rPr>
        <w:t>. Corpus is a large and structured set of texts which is</w:t>
      </w:r>
      <w:r w:rsidR="00BC432A">
        <w:rPr>
          <w:rFonts w:ascii="Arial" w:hAnsi="Arial" w:cs="Arial"/>
          <w:iCs/>
          <w:sz w:val="24"/>
          <w:szCs w:val="24"/>
        </w:rPr>
        <w:t xml:space="preserve"> used for the analysis of data. </w:t>
      </w:r>
    </w:p>
    <w:p w:rsidR="00D6728E" w:rsidRDefault="00BC432A" w:rsidP="00BC432A">
      <w:pPr>
        <w:jc w:val="both"/>
        <w:rPr>
          <w:rFonts w:ascii="Arial" w:hAnsi="Arial" w:cs="Arial"/>
          <w:sz w:val="24"/>
          <w:szCs w:val="24"/>
        </w:rPr>
      </w:pPr>
      <w:r w:rsidRPr="00BC432A">
        <w:rPr>
          <w:rFonts w:ascii="Arial" w:hAnsi="Arial" w:cs="Arial"/>
          <w:sz w:val="24"/>
          <w:szCs w:val="24"/>
        </w:rPr>
        <w:t xml:space="preserve">The sole purpose of the corpus building is to apply it in NER. The idea is to generate a rich tagged set of corpus </w:t>
      </w:r>
      <w:r>
        <w:rPr>
          <w:rFonts w:ascii="Arial" w:hAnsi="Arial" w:cs="Arial"/>
          <w:sz w:val="24"/>
          <w:szCs w:val="24"/>
        </w:rPr>
        <w:t xml:space="preserve">from the available set of data. This corpus will be then used to tag the unstructured text automatically by the system. For the purpose of this research, we need to identify the entities like Diagnosis, Procedure and Drug. So the corpus is focused around these named entities. </w:t>
      </w:r>
    </w:p>
    <w:p w:rsidR="002B78FA" w:rsidRDefault="003775D5" w:rsidP="00551D5D">
      <w:pPr>
        <w:pStyle w:val="Heading1"/>
        <w:numPr>
          <w:ilvl w:val="0"/>
          <w:numId w:val="2"/>
        </w:numPr>
        <w:ind w:left="450" w:hanging="450"/>
      </w:pPr>
      <w:r w:rsidRPr="00551D5D">
        <w:lastRenderedPageBreak/>
        <w:t>Entity</w:t>
      </w:r>
    </w:p>
    <w:p w:rsidR="0098501C" w:rsidRPr="0098501C" w:rsidRDefault="0098501C" w:rsidP="0098501C"/>
    <w:p w:rsidR="002B78FA" w:rsidRDefault="008476BD" w:rsidP="00A26014">
      <w:pPr>
        <w:ind w:firstLine="450"/>
        <w:jc w:val="both"/>
        <w:rPr>
          <w:rFonts w:ascii="Arial" w:hAnsi="Arial" w:cs="Arial"/>
          <w:sz w:val="24"/>
          <w:szCs w:val="24"/>
        </w:rPr>
      </w:pPr>
      <w:r>
        <w:rPr>
          <w:rFonts w:ascii="Arial" w:hAnsi="Arial" w:cs="Arial"/>
          <w:sz w:val="24"/>
          <w:szCs w:val="24"/>
        </w:rPr>
        <w:t xml:space="preserve">The corpus is built to </w:t>
      </w:r>
      <w:r w:rsidR="003775D5">
        <w:rPr>
          <w:rFonts w:ascii="Arial" w:hAnsi="Arial" w:cs="Arial"/>
          <w:sz w:val="24"/>
          <w:szCs w:val="24"/>
        </w:rPr>
        <w:t>recognize</w:t>
      </w:r>
      <w:r>
        <w:rPr>
          <w:rFonts w:ascii="Arial" w:hAnsi="Arial" w:cs="Arial"/>
          <w:sz w:val="24"/>
          <w:szCs w:val="24"/>
        </w:rPr>
        <w:t xml:space="preserve"> one of the following entities within any note – </w:t>
      </w:r>
    </w:p>
    <w:tbl>
      <w:tblPr>
        <w:tblStyle w:val="TableGrid"/>
        <w:tblW w:w="0" w:type="auto"/>
        <w:tblLook w:val="04A0" w:firstRow="1" w:lastRow="0" w:firstColumn="1" w:lastColumn="0" w:noHBand="0" w:noVBand="1"/>
      </w:tblPr>
      <w:tblGrid>
        <w:gridCol w:w="3192"/>
        <w:gridCol w:w="3192"/>
        <w:gridCol w:w="3192"/>
      </w:tblGrid>
      <w:tr w:rsidR="008476BD" w:rsidTr="00551D5D">
        <w:tc>
          <w:tcPr>
            <w:tcW w:w="3192" w:type="dxa"/>
            <w:vAlign w:val="center"/>
          </w:tcPr>
          <w:p w:rsidR="008476BD" w:rsidRPr="003775D5" w:rsidRDefault="0021735F" w:rsidP="00551D5D">
            <w:pPr>
              <w:spacing w:after="0"/>
              <w:rPr>
                <w:rFonts w:ascii="Arial" w:hAnsi="Arial" w:cs="Arial"/>
                <w:b/>
                <w:bCs/>
                <w:iCs/>
                <w:sz w:val="24"/>
                <w:szCs w:val="24"/>
              </w:rPr>
            </w:pPr>
            <w:r w:rsidRPr="003775D5">
              <w:rPr>
                <w:rFonts w:ascii="Arial" w:hAnsi="Arial" w:cs="Arial"/>
                <w:b/>
                <w:bCs/>
                <w:iCs/>
                <w:sz w:val="24"/>
                <w:szCs w:val="24"/>
              </w:rPr>
              <w:t>Entity Type</w:t>
            </w:r>
          </w:p>
        </w:tc>
        <w:tc>
          <w:tcPr>
            <w:tcW w:w="3192" w:type="dxa"/>
            <w:vAlign w:val="center"/>
          </w:tcPr>
          <w:p w:rsidR="008476BD" w:rsidRPr="003775D5" w:rsidRDefault="0021735F" w:rsidP="00551D5D">
            <w:pPr>
              <w:spacing w:after="0"/>
              <w:rPr>
                <w:rFonts w:ascii="Arial" w:hAnsi="Arial" w:cs="Arial"/>
                <w:b/>
                <w:bCs/>
                <w:iCs/>
                <w:sz w:val="24"/>
                <w:szCs w:val="24"/>
              </w:rPr>
            </w:pPr>
            <w:r w:rsidRPr="003775D5">
              <w:rPr>
                <w:rFonts w:ascii="Arial" w:hAnsi="Arial" w:cs="Arial"/>
                <w:b/>
                <w:bCs/>
                <w:iCs/>
                <w:sz w:val="24"/>
                <w:szCs w:val="24"/>
              </w:rPr>
              <w:t>Description</w:t>
            </w:r>
          </w:p>
        </w:tc>
        <w:tc>
          <w:tcPr>
            <w:tcW w:w="3192" w:type="dxa"/>
            <w:vAlign w:val="center"/>
          </w:tcPr>
          <w:p w:rsidR="008476BD" w:rsidRPr="003775D5" w:rsidRDefault="0021735F" w:rsidP="00551D5D">
            <w:pPr>
              <w:spacing w:after="0"/>
              <w:rPr>
                <w:rFonts w:ascii="Arial" w:hAnsi="Arial" w:cs="Arial"/>
                <w:b/>
                <w:bCs/>
                <w:iCs/>
                <w:sz w:val="24"/>
                <w:szCs w:val="24"/>
              </w:rPr>
            </w:pPr>
            <w:r w:rsidRPr="003775D5">
              <w:rPr>
                <w:rFonts w:ascii="Arial" w:hAnsi="Arial" w:cs="Arial"/>
                <w:b/>
                <w:bCs/>
                <w:iCs/>
                <w:sz w:val="24"/>
                <w:szCs w:val="24"/>
              </w:rPr>
              <w:t>Example</w:t>
            </w:r>
          </w:p>
        </w:tc>
      </w:tr>
      <w:tr w:rsidR="008476BD" w:rsidTr="00551D5D">
        <w:tc>
          <w:tcPr>
            <w:tcW w:w="3192" w:type="dxa"/>
            <w:vAlign w:val="center"/>
          </w:tcPr>
          <w:p w:rsidR="008476BD" w:rsidRDefault="0021735F" w:rsidP="00551D5D">
            <w:pPr>
              <w:spacing w:after="0"/>
              <w:rPr>
                <w:rFonts w:ascii="Arial" w:hAnsi="Arial" w:cs="Arial"/>
                <w:iCs/>
                <w:sz w:val="24"/>
                <w:szCs w:val="24"/>
              </w:rPr>
            </w:pPr>
            <w:r>
              <w:rPr>
                <w:rFonts w:ascii="Arial" w:hAnsi="Arial" w:cs="Arial"/>
                <w:iCs/>
                <w:sz w:val="24"/>
                <w:szCs w:val="24"/>
              </w:rPr>
              <w:t>Diagnosis</w:t>
            </w:r>
          </w:p>
        </w:tc>
        <w:tc>
          <w:tcPr>
            <w:tcW w:w="3192" w:type="dxa"/>
            <w:vAlign w:val="center"/>
          </w:tcPr>
          <w:p w:rsidR="008476BD" w:rsidRDefault="0021735F" w:rsidP="00551D5D">
            <w:pPr>
              <w:spacing w:after="0"/>
              <w:rPr>
                <w:rFonts w:ascii="Arial" w:hAnsi="Arial" w:cs="Arial"/>
                <w:iCs/>
                <w:sz w:val="24"/>
                <w:szCs w:val="24"/>
              </w:rPr>
            </w:pPr>
            <w:r>
              <w:rPr>
                <w:rFonts w:ascii="Arial" w:hAnsi="Arial" w:cs="Arial"/>
                <w:iCs/>
                <w:sz w:val="24"/>
                <w:szCs w:val="24"/>
              </w:rPr>
              <w:t>Disease associated with the patient</w:t>
            </w:r>
          </w:p>
        </w:tc>
        <w:tc>
          <w:tcPr>
            <w:tcW w:w="3192" w:type="dxa"/>
            <w:vAlign w:val="center"/>
          </w:tcPr>
          <w:p w:rsidR="008476BD" w:rsidRDefault="0021735F" w:rsidP="00551D5D">
            <w:pPr>
              <w:spacing w:after="0"/>
              <w:rPr>
                <w:rFonts w:ascii="Arial" w:hAnsi="Arial" w:cs="Arial"/>
                <w:iCs/>
                <w:sz w:val="24"/>
                <w:szCs w:val="24"/>
              </w:rPr>
            </w:pPr>
            <w:r>
              <w:rPr>
                <w:rFonts w:ascii="Arial" w:hAnsi="Arial" w:cs="Arial"/>
                <w:iCs/>
                <w:sz w:val="24"/>
                <w:szCs w:val="24"/>
              </w:rPr>
              <w:t>Diabetes, hypertension, cancer etc.</w:t>
            </w:r>
          </w:p>
        </w:tc>
      </w:tr>
      <w:tr w:rsidR="008476BD" w:rsidTr="00551D5D">
        <w:tc>
          <w:tcPr>
            <w:tcW w:w="3192" w:type="dxa"/>
            <w:vAlign w:val="center"/>
          </w:tcPr>
          <w:p w:rsidR="008476BD" w:rsidRDefault="0021735F" w:rsidP="00551D5D">
            <w:pPr>
              <w:spacing w:after="0"/>
              <w:rPr>
                <w:rFonts w:ascii="Arial" w:hAnsi="Arial" w:cs="Arial"/>
                <w:iCs/>
                <w:sz w:val="24"/>
                <w:szCs w:val="24"/>
              </w:rPr>
            </w:pPr>
            <w:r>
              <w:rPr>
                <w:rFonts w:ascii="Arial" w:hAnsi="Arial" w:cs="Arial"/>
                <w:iCs/>
                <w:sz w:val="24"/>
                <w:szCs w:val="24"/>
              </w:rPr>
              <w:t>Procedure</w:t>
            </w:r>
          </w:p>
        </w:tc>
        <w:tc>
          <w:tcPr>
            <w:tcW w:w="3192" w:type="dxa"/>
            <w:vAlign w:val="center"/>
          </w:tcPr>
          <w:p w:rsidR="008476BD" w:rsidRDefault="0021735F" w:rsidP="00551D5D">
            <w:pPr>
              <w:spacing w:after="0"/>
              <w:rPr>
                <w:rFonts w:ascii="Arial" w:hAnsi="Arial" w:cs="Arial"/>
                <w:iCs/>
                <w:sz w:val="24"/>
                <w:szCs w:val="24"/>
              </w:rPr>
            </w:pPr>
            <w:r>
              <w:rPr>
                <w:rFonts w:ascii="Arial" w:hAnsi="Arial" w:cs="Arial"/>
                <w:iCs/>
                <w:sz w:val="24"/>
                <w:szCs w:val="24"/>
              </w:rPr>
              <w:t>Any procedure done for identification or cure of the disease</w:t>
            </w:r>
          </w:p>
        </w:tc>
        <w:tc>
          <w:tcPr>
            <w:tcW w:w="3192" w:type="dxa"/>
            <w:vAlign w:val="center"/>
          </w:tcPr>
          <w:p w:rsidR="008476BD" w:rsidRDefault="0021735F" w:rsidP="00551D5D">
            <w:pPr>
              <w:spacing w:after="0"/>
              <w:rPr>
                <w:rFonts w:ascii="Arial" w:hAnsi="Arial" w:cs="Arial"/>
                <w:iCs/>
                <w:sz w:val="24"/>
                <w:szCs w:val="24"/>
              </w:rPr>
            </w:pPr>
            <w:r>
              <w:rPr>
                <w:rFonts w:ascii="Arial" w:hAnsi="Arial" w:cs="Arial"/>
                <w:iCs/>
                <w:sz w:val="24"/>
                <w:szCs w:val="24"/>
              </w:rPr>
              <w:t>MRI, CT Scan, Lab Tests, Therapies etc.</w:t>
            </w:r>
          </w:p>
        </w:tc>
      </w:tr>
      <w:tr w:rsidR="008476BD" w:rsidTr="00551D5D">
        <w:tc>
          <w:tcPr>
            <w:tcW w:w="3192" w:type="dxa"/>
            <w:vAlign w:val="center"/>
          </w:tcPr>
          <w:p w:rsidR="008476BD" w:rsidRDefault="0021735F" w:rsidP="00551D5D">
            <w:pPr>
              <w:spacing w:after="0"/>
              <w:rPr>
                <w:rFonts w:ascii="Arial" w:hAnsi="Arial" w:cs="Arial"/>
                <w:iCs/>
                <w:sz w:val="24"/>
                <w:szCs w:val="24"/>
              </w:rPr>
            </w:pPr>
            <w:r>
              <w:rPr>
                <w:rFonts w:ascii="Arial" w:hAnsi="Arial" w:cs="Arial"/>
                <w:iCs/>
                <w:sz w:val="24"/>
                <w:szCs w:val="24"/>
              </w:rPr>
              <w:t>Drug</w:t>
            </w:r>
          </w:p>
        </w:tc>
        <w:tc>
          <w:tcPr>
            <w:tcW w:w="3192" w:type="dxa"/>
            <w:vAlign w:val="center"/>
          </w:tcPr>
          <w:p w:rsidR="008476BD" w:rsidRDefault="0021735F" w:rsidP="00551D5D">
            <w:pPr>
              <w:spacing w:after="0"/>
              <w:rPr>
                <w:rFonts w:ascii="Arial" w:hAnsi="Arial" w:cs="Arial"/>
                <w:iCs/>
                <w:sz w:val="24"/>
                <w:szCs w:val="24"/>
              </w:rPr>
            </w:pPr>
            <w:r>
              <w:rPr>
                <w:rFonts w:ascii="Arial" w:hAnsi="Arial" w:cs="Arial"/>
                <w:iCs/>
                <w:sz w:val="24"/>
                <w:szCs w:val="24"/>
              </w:rPr>
              <w:t>Medications taken by the patient</w:t>
            </w:r>
          </w:p>
        </w:tc>
        <w:tc>
          <w:tcPr>
            <w:tcW w:w="3192" w:type="dxa"/>
            <w:vAlign w:val="center"/>
          </w:tcPr>
          <w:p w:rsidR="008476BD" w:rsidRDefault="0021735F" w:rsidP="00551D5D">
            <w:pPr>
              <w:spacing w:after="0"/>
              <w:rPr>
                <w:rFonts w:ascii="Arial" w:hAnsi="Arial" w:cs="Arial"/>
                <w:iCs/>
                <w:sz w:val="24"/>
                <w:szCs w:val="24"/>
              </w:rPr>
            </w:pPr>
            <w:r>
              <w:rPr>
                <w:rFonts w:ascii="Arial" w:hAnsi="Arial" w:cs="Arial"/>
                <w:iCs/>
                <w:sz w:val="24"/>
                <w:szCs w:val="24"/>
              </w:rPr>
              <w:t xml:space="preserve">Metformin, Lantus, Insulin Injection </w:t>
            </w:r>
            <w:proofErr w:type="spellStart"/>
            <w:r>
              <w:rPr>
                <w:rFonts w:ascii="Arial" w:hAnsi="Arial" w:cs="Arial"/>
                <w:iCs/>
                <w:sz w:val="24"/>
                <w:szCs w:val="24"/>
              </w:rPr>
              <w:t>etc</w:t>
            </w:r>
            <w:proofErr w:type="spellEnd"/>
          </w:p>
        </w:tc>
      </w:tr>
      <w:tr w:rsidR="008476BD" w:rsidTr="00551D5D">
        <w:tc>
          <w:tcPr>
            <w:tcW w:w="3192" w:type="dxa"/>
            <w:vAlign w:val="center"/>
          </w:tcPr>
          <w:p w:rsidR="008476BD" w:rsidRDefault="0021735F" w:rsidP="00551D5D">
            <w:pPr>
              <w:spacing w:after="0"/>
              <w:rPr>
                <w:rFonts w:ascii="Arial" w:hAnsi="Arial" w:cs="Arial"/>
                <w:iCs/>
                <w:sz w:val="24"/>
                <w:szCs w:val="24"/>
              </w:rPr>
            </w:pPr>
            <w:r>
              <w:rPr>
                <w:rFonts w:ascii="Arial" w:hAnsi="Arial" w:cs="Arial"/>
                <w:iCs/>
                <w:sz w:val="24"/>
                <w:szCs w:val="24"/>
              </w:rPr>
              <w:t>Habits</w:t>
            </w:r>
          </w:p>
        </w:tc>
        <w:tc>
          <w:tcPr>
            <w:tcW w:w="3192" w:type="dxa"/>
            <w:vAlign w:val="center"/>
          </w:tcPr>
          <w:p w:rsidR="008476BD" w:rsidRDefault="003A2B96" w:rsidP="00551D5D">
            <w:pPr>
              <w:spacing w:after="0"/>
              <w:rPr>
                <w:rFonts w:ascii="Arial" w:hAnsi="Arial" w:cs="Arial"/>
                <w:iCs/>
                <w:sz w:val="24"/>
                <w:szCs w:val="24"/>
              </w:rPr>
            </w:pPr>
            <w:r>
              <w:rPr>
                <w:rFonts w:ascii="Arial" w:hAnsi="Arial" w:cs="Arial"/>
                <w:iCs/>
                <w:sz w:val="24"/>
                <w:szCs w:val="24"/>
              </w:rPr>
              <w:t>Different habits related to health</w:t>
            </w:r>
          </w:p>
        </w:tc>
        <w:tc>
          <w:tcPr>
            <w:tcW w:w="3192" w:type="dxa"/>
            <w:vAlign w:val="center"/>
          </w:tcPr>
          <w:p w:rsidR="008476BD" w:rsidRDefault="003A2B96" w:rsidP="00551D5D">
            <w:pPr>
              <w:spacing w:after="0"/>
              <w:rPr>
                <w:rFonts w:ascii="Arial" w:hAnsi="Arial" w:cs="Arial"/>
                <w:iCs/>
                <w:sz w:val="24"/>
                <w:szCs w:val="24"/>
              </w:rPr>
            </w:pPr>
            <w:r>
              <w:rPr>
                <w:rFonts w:ascii="Arial" w:hAnsi="Arial" w:cs="Arial"/>
                <w:iCs/>
                <w:sz w:val="24"/>
                <w:szCs w:val="24"/>
              </w:rPr>
              <w:t>Exercise, smoking, walking, jogging</w:t>
            </w:r>
          </w:p>
        </w:tc>
      </w:tr>
      <w:tr w:rsidR="008476BD" w:rsidTr="00551D5D">
        <w:tc>
          <w:tcPr>
            <w:tcW w:w="3192" w:type="dxa"/>
            <w:vAlign w:val="center"/>
          </w:tcPr>
          <w:p w:rsidR="008476BD" w:rsidRDefault="003A2B96" w:rsidP="00551D5D">
            <w:pPr>
              <w:spacing w:after="0"/>
              <w:rPr>
                <w:rFonts w:ascii="Arial" w:hAnsi="Arial" w:cs="Arial"/>
                <w:iCs/>
                <w:sz w:val="24"/>
                <w:szCs w:val="24"/>
              </w:rPr>
            </w:pPr>
            <w:r>
              <w:rPr>
                <w:rFonts w:ascii="Arial" w:hAnsi="Arial" w:cs="Arial"/>
                <w:iCs/>
                <w:sz w:val="24"/>
                <w:szCs w:val="24"/>
              </w:rPr>
              <w:t>Vital</w:t>
            </w:r>
            <w:r w:rsidR="00C05C17">
              <w:rPr>
                <w:rFonts w:ascii="Arial" w:hAnsi="Arial" w:cs="Arial"/>
                <w:iCs/>
                <w:sz w:val="24"/>
                <w:szCs w:val="24"/>
              </w:rPr>
              <w:t>s</w:t>
            </w:r>
          </w:p>
        </w:tc>
        <w:tc>
          <w:tcPr>
            <w:tcW w:w="3192" w:type="dxa"/>
            <w:vAlign w:val="center"/>
          </w:tcPr>
          <w:p w:rsidR="008476BD" w:rsidRDefault="003A2B96" w:rsidP="00551D5D">
            <w:pPr>
              <w:spacing w:after="0"/>
              <w:rPr>
                <w:rFonts w:ascii="Arial" w:hAnsi="Arial" w:cs="Arial"/>
                <w:iCs/>
                <w:sz w:val="24"/>
                <w:szCs w:val="24"/>
              </w:rPr>
            </w:pPr>
            <w:r>
              <w:rPr>
                <w:rFonts w:ascii="Arial" w:hAnsi="Arial" w:cs="Arial"/>
                <w:iCs/>
                <w:sz w:val="24"/>
                <w:szCs w:val="24"/>
              </w:rPr>
              <w:t>Vital signs associated with patient</w:t>
            </w:r>
          </w:p>
        </w:tc>
        <w:tc>
          <w:tcPr>
            <w:tcW w:w="3192" w:type="dxa"/>
            <w:vAlign w:val="center"/>
          </w:tcPr>
          <w:p w:rsidR="008476BD" w:rsidRDefault="003A2B96" w:rsidP="00551D5D">
            <w:pPr>
              <w:spacing w:after="0"/>
              <w:rPr>
                <w:rFonts w:ascii="Arial" w:hAnsi="Arial" w:cs="Arial"/>
                <w:iCs/>
                <w:sz w:val="24"/>
                <w:szCs w:val="24"/>
              </w:rPr>
            </w:pPr>
            <w:r>
              <w:rPr>
                <w:rFonts w:ascii="Arial" w:hAnsi="Arial" w:cs="Arial"/>
                <w:iCs/>
                <w:sz w:val="24"/>
                <w:szCs w:val="24"/>
              </w:rPr>
              <w:t>Weight, height, blood sugar etc.</w:t>
            </w:r>
          </w:p>
        </w:tc>
      </w:tr>
    </w:tbl>
    <w:p w:rsidR="00C05C17" w:rsidRPr="00C05C17" w:rsidRDefault="00C05C17" w:rsidP="00C05C17">
      <w:pPr>
        <w:pStyle w:val="Heading1"/>
        <w:ind w:left="450"/>
        <w:jc w:val="center"/>
        <w:rPr>
          <w:rFonts w:ascii="Arial" w:eastAsia="Times New Roman" w:hAnsi="Arial" w:cs="Arial"/>
          <w:b w:val="0"/>
          <w:bCs w:val="0"/>
          <w:color w:val="auto"/>
          <w:sz w:val="24"/>
          <w:szCs w:val="24"/>
        </w:rPr>
      </w:pPr>
      <w:r w:rsidRPr="00C05C17">
        <w:rPr>
          <w:rFonts w:ascii="Arial" w:eastAsia="Times New Roman" w:hAnsi="Arial" w:cs="Arial"/>
          <w:color w:val="auto"/>
          <w:sz w:val="24"/>
          <w:szCs w:val="24"/>
        </w:rPr>
        <w:t>Table 1:-</w:t>
      </w:r>
      <w:r w:rsidRPr="00C05C17">
        <w:rPr>
          <w:rFonts w:ascii="Arial" w:eastAsia="Times New Roman" w:hAnsi="Arial" w:cs="Arial"/>
          <w:b w:val="0"/>
          <w:bCs w:val="0"/>
          <w:color w:val="auto"/>
          <w:sz w:val="24"/>
          <w:szCs w:val="24"/>
        </w:rPr>
        <w:t xml:space="preserve"> Entity Types</w:t>
      </w:r>
    </w:p>
    <w:p w:rsidR="00BC432A" w:rsidRDefault="001259F2" w:rsidP="00551D5D">
      <w:pPr>
        <w:pStyle w:val="Heading1"/>
        <w:numPr>
          <w:ilvl w:val="0"/>
          <w:numId w:val="2"/>
        </w:numPr>
        <w:ind w:left="450" w:hanging="450"/>
      </w:pPr>
      <w:r>
        <w:t>C</w:t>
      </w:r>
      <w:r w:rsidR="00BC432A" w:rsidRPr="00551D5D">
        <w:t xml:space="preserve">orpus building </w:t>
      </w:r>
      <w:r>
        <w:t>steps</w:t>
      </w:r>
    </w:p>
    <w:p w:rsidR="0098501C" w:rsidRPr="0098501C" w:rsidRDefault="0098501C" w:rsidP="0098501C"/>
    <w:p w:rsidR="00551D5D" w:rsidRPr="007F3658" w:rsidRDefault="007F3658" w:rsidP="00A26014">
      <w:pPr>
        <w:ind w:firstLine="360"/>
        <w:rPr>
          <w:rFonts w:ascii="Arial" w:hAnsi="Arial" w:cs="Arial"/>
          <w:sz w:val="24"/>
          <w:szCs w:val="24"/>
        </w:rPr>
      </w:pPr>
      <w:r w:rsidRPr="007F3658">
        <w:rPr>
          <w:rFonts w:ascii="Arial" w:hAnsi="Arial" w:cs="Arial"/>
          <w:sz w:val="24"/>
          <w:szCs w:val="24"/>
        </w:rPr>
        <w:t xml:space="preserve">Following steps were involved in building medical corpus data – </w:t>
      </w:r>
    </w:p>
    <w:p w:rsidR="007F3658" w:rsidRPr="008152C7" w:rsidRDefault="007F3658" w:rsidP="008152C7">
      <w:pPr>
        <w:pStyle w:val="ListParagraph"/>
        <w:numPr>
          <w:ilvl w:val="0"/>
          <w:numId w:val="3"/>
        </w:numPr>
        <w:rPr>
          <w:rFonts w:ascii="Arial" w:hAnsi="Arial" w:cs="Arial"/>
          <w:sz w:val="24"/>
          <w:szCs w:val="24"/>
        </w:rPr>
      </w:pPr>
      <w:r w:rsidRPr="008152C7">
        <w:rPr>
          <w:rFonts w:ascii="Arial" w:hAnsi="Arial" w:cs="Arial"/>
          <w:sz w:val="24"/>
          <w:szCs w:val="24"/>
        </w:rPr>
        <w:t>Data Collection</w:t>
      </w:r>
    </w:p>
    <w:p w:rsidR="007F3658" w:rsidRPr="008152C7" w:rsidRDefault="007F3658" w:rsidP="008152C7">
      <w:pPr>
        <w:pStyle w:val="ListParagraph"/>
        <w:numPr>
          <w:ilvl w:val="0"/>
          <w:numId w:val="3"/>
        </w:numPr>
        <w:rPr>
          <w:rFonts w:ascii="Arial" w:hAnsi="Arial" w:cs="Arial"/>
          <w:sz w:val="24"/>
          <w:szCs w:val="24"/>
        </w:rPr>
      </w:pPr>
      <w:r w:rsidRPr="008152C7">
        <w:rPr>
          <w:rFonts w:ascii="Arial" w:hAnsi="Arial" w:cs="Arial"/>
          <w:sz w:val="24"/>
          <w:szCs w:val="24"/>
        </w:rPr>
        <w:t>Manual Annotation</w:t>
      </w:r>
    </w:p>
    <w:p w:rsidR="007F3658" w:rsidRPr="008152C7" w:rsidRDefault="007F3658" w:rsidP="008152C7">
      <w:pPr>
        <w:pStyle w:val="ListParagraph"/>
        <w:numPr>
          <w:ilvl w:val="0"/>
          <w:numId w:val="3"/>
        </w:numPr>
        <w:rPr>
          <w:rFonts w:ascii="Arial" w:hAnsi="Arial" w:cs="Arial"/>
          <w:sz w:val="24"/>
          <w:szCs w:val="24"/>
        </w:rPr>
      </w:pPr>
      <w:r w:rsidRPr="008152C7">
        <w:rPr>
          <w:rFonts w:ascii="Arial" w:hAnsi="Arial" w:cs="Arial"/>
          <w:sz w:val="24"/>
          <w:szCs w:val="24"/>
        </w:rPr>
        <w:t>Generating corpus file</w:t>
      </w:r>
    </w:p>
    <w:p w:rsidR="007F3658" w:rsidRDefault="007F3658" w:rsidP="008152C7">
      <w:pPr>
        <w:pStyle w:val="ListParagraph"/>
        <w:numPr>
          <w:ilvl w:val="0"/>
          <w:numId w:val="3"/>
        </w:numPr>
        <w:rPr>
          <w:rFonts w:ascii="Arial" w:hAnsi="Arial" w:cs="Arial"/>
          <w:sz w:val="24"/>
          <w:szCs w:val="24"/>
        </w:rPr>
      </w:pPr>
      <w:r w:rsidRPr="008152C7">
        <w:rPr>
          <w:rFonts w:ascii="Arial" w:hAnsi="Arial" w:cs="Arial"/>
          <w:sz w:val="24"/>
          <w:szCs w:val="24"/>
        </w:rPr>
        <w:t>Redundancy Handling</w:t>
      </w:r>
    </w:p>
    <w:p w:rsidR="008B0207" w:rsidRDefault="008B0207" w:rsidP="008152C7">
      <w:pPr>
        <w:pStyle w:val="ListParagraph"/>
        <w:numPr>
          <w:ilvl w:val="0"/>
          <w:numId w:val="3"/>
        </w:numPr>
        <w:rPr>
          <w:rFonts w:ascii="Arial" w:hAnsi="Arial" w:cs="Arial"/>
          <w:sz w:val="24"/>
          <w:szCs w:val="24"/>
        </w:rPr>
      </w:pPr>
      <w:r>
        <w:rPr>
          <w:rFonts w:ascii="Arial" w:hAnsi="Arial" w:cs="Arial"/>
          <w:sz w:val="24"/>
          <w:szCs w:val="24"/>
        </w:rPr>
        <w:t>Testing</w:t>
      </w:r>
    </w:p>
    <w:p w:rsidR="008152C7" w:rsidRPr="008152C7" w:rsidRDefault="008152C7" w:rsidP="008152C7">
      <w:pPr>
        <w:rPr>
          <w:rFonts w:ascii="Arial" w:hAnsi="Arial" w:cs="Arial"/>
          <w:sz w:val="24"/>
          <w:szCs w:val="24"/>
        </w:rPr>
      </w:pPr>
      <w:r>
        <w:rPr>
          <w:rFonts w:ascii="Arial" w:hAnsi="Arial" w:cs="Arial"/>
          <w:sz w:val="24"/>
          <w:szCs w:val="24"/>
        </w:rPr>
        <w:t>Detail on each step is discussed is presented below -</w:t>
      </w:r>
    </w:p>
    <w:p w:rsidR="00BC432A" w:rsidRPr="008152C7" w:rsidRDefault="00BC432A" w:rsidP="008152C7">
      <w:pPr>
        <w:pStyle w:val="ListParagraph"/>
        <w:numPr>
          <w:ilvl w:val="0"/>
          <w:numId w:val="4"/>
        </w:numPr>
        <w:jc w:val="both"/>
        <w:rPr>
          <w:rFonts w:ascii="Arial" w:hAnsi="Arial" w:cs="Arial"/>
          <w:sz w:val="24"/>
          <w:szCs w:val="24"/>
        </w:rPr>
      </w:pPr>
      <w:r w:rsidRPr="008152C7">
        <w:rPr>
          <w:rFonts w:ascii="Arial" w:hAnsi="Arial" w:cs="Arial"/>
          <w:b/>
          <w:bCs/>
          <w:sz w:val="24"/>
          <w:szCs w:val="24"/>
        </w:rPr>
        <w:t>Data collection –</w:t>
      </w:r>
      <w:r w:rsidRPr="008152C7">
        <w:rPr>
          <w:rFonts w:ascii="Arial" w:hAnsi="Arial" w:cs="Arial"/>
          <w:sz w:val="24"/>
          <w:szCs w:val="24"/>
        </w:rPr>
        <w:t xml:space="preserve"> Corpus is generally associated with some domain. Here we are dealing with medical texts so the domain is</w:t>
      </w:r>
      <w:r w:rsidR="009502D6" w:rsidRPr="008152C7">
        <w:rPr>
          <w:rFonts w:ascii="Arial" w:hAnsi="Arial" w:cs="Arial"/>
          <w:sz w:val="24"/>
          <w:szCs w:val="24"/>
        </w:rPr>
        <w:t xml:space="preserve"> limited to medical domain. Also the entities that we are interested to recognize are diagnosis, procedures and drug so the data should be rich in this information. For this purpose, we collected a large set of texts entered by nurses during patient visits or patient calls</w:t>
      </w:r>
      <w:r w:rsidR="002B78FA" w:rsidRPr="008152C7">
        <w:rPr>
          <w:rFonts w:ascii="Arial" w:hAnsi="Arial" w:cs="Arial"/>
          <w:sz w:val="24"/>
          <w:szCs w:val="24"/>
        </w:rPr>
        <w:t xml:space="preserve"> with the details of their diagnosis, procedure, medication, vitals and habit. Around 15k of such notes </w:t>
      </w:r>
      <w:r w:rsidR="003A2B96" w:rsidRPr="008152C7">
        <w:rPr>
          <w:rFonts w:ascii="Arial" w:hAnsi="Arial" w:cs="Arial"/>
          <w:sz w:val="24"/>
          <w:szCs w:val="24"/>
        </w:rPr>
        <w:t>is used</w:t>
      </w:r>
      <w:r w:rsidR="002B78FA" w:rsidRPr="008152C7">
        <w:rPr>
          <w:rFonts w:ascii="Arial" w:hAnsi="Arial" w:cs="Arial"/>
          <w:sz w:val="24"/>
          <w:szCs w:val="24"/>
        </w:rPr>
        <w:t xml:space="preserve"> for building the corpus. </w:t>
      </w:r>
    </w:p>
    <w:p w:rsidR="002B78FA" w:rsidRDefault="002B78FA" w:rsidP="008152C7">
      <w:pPr>
        <w:pStyle w:val="ListParagraph"/>
        <w:numPr>
          <w:ilvl w:val="0"/>
          <w:numId w:val="4"/>
        </w:numPr>
        <w:jc w:val="both"/>
        <w:rPr>
          <w:rFonts w:ascii="Arial" w:hAnsi="Arial" w:cs="Arial"/>
          <w:sz w:val="24"/>
          <w:szCs w:val="24"/>
        </w:rPr>
      </w:pPr>
      <w:r w:rsidRPr="008152C7">
        <w:rPr>
          <w:rFonts w:ascii="Arial" w:hAnsi="Arial" w:cs="Arial"/>
          <w:b/>
          <w:bCs/>
          <w:sz w:val="24"/>
          <w:szCs w:val="24"/>
        </w:rPr>
        <w:lastRenderedPageBreak/>
        <w:t>Manual annotation –</w:t>
      </w:r>
      <w:r w:rsidRPr="008152C7">
        <w:rPr>
          <w:rFonts w:ascii="Arial" w:hAnsi="Arial" w:cs="Arial"/>
          <w:sz w:val="24"/>
          <w:szCs w:val="24"/>
        </w:rPr>
        <w:t xml:space="preserve"> After data collection, the second task is manually </w:t>
      </w:r>
      <w:r w:rsidR="003A2B96" w:rsidRPr="008152C7">
        <w:rPr>
          <w:rFonts w:ascii="Arial" w:hAnsi="Arial" w:cs="Arial"/>
          <w:sz w:val="24"/>
          <w:szCs w:val="24"/>
        </w:rPr>
        <w:t>annotating</w:t>
      </w:r>
      <w:r w:rsidRPr="008152C7">
        <w:rPr>
          <w:rFonts w:ascii="Arial" w:hAnsi="Arial" w:cs="Arial"/>
          <w:sz w:val="24"/>
          <w:szCs w:val="24"/>
        </w:rPr>
        <w:t xml:space="preserve"> the notes to tag the relevant texts. The relevant text is tagged within the span of &lt;</w:t>
      </w:r>
      <w:proofErr w:type="gramStart"/>
      <w:r w:rsidRPr="008152C7">
        <w:rPr>
          <w:rFonts w:ascii="Arial" w:hAnsi="Arial" w:cs="Arial"/>
          <w:sz w:val="24"/>
          <w:szCs w:val="24"/>
        </w:rPr>
        <w:t>START:</w:t>
      </w:r>
      <w:proofErr w:type="gramEnd"/>
      <w:r w:rsidRPr="008152C7">
        <w:rPr>
          <w:rFonts w:ascii="Arial" w:hAnsi="Arial" w:cs="Arial"/>
          <w:sz w:val="24"/>
          <w:szCs w:val="24"/>
        </w:rPr>
        <w:t>{type}&gt; (Text) &lt;END&gt;.</w:t>
      </w:r>
    </w:p>
    <w:tbl>
      <w:tblPr>
        <w:tblStyle w:val="TableGrid"/>
        <w:tblW w:w="0" w:type="auto"/>
        <w:jc w:val="center"/>
        <w:tblLook w:val="04A0" w:firstRow="1" w:lastRow="0" w:firstColumn="1" w:lastColumn="0" w:noHBand="0" w:noVBand="1"/>
      </w:tblPr>
      <w:tblGrid>
        <w:gridCol w:w="1643"/>
        <w:gridCol w:w="3418"/>
      </w:tblGrid>
      <w:tr w:rsidR="002B78FA" w:rsidTr="008152C7">
        <w:trPr>
          <w:jc w:val="center"/>
        </w:trPr>
        <w:tc>
          <w:tcPr>
            <w:tcW w:w="1643" w:type="dxa"/>
            <w:vAlign w:val="center"/>
          </w:tcPr>
          <w:p w:rsidR="002B78FA" w:rsidRPr="002B78FA" w:rsidRDefault="002B78FA" w:rsidP="00B71C14">
            <w:pPr>
              <w:spacing w:after="0"/>
              <w:rPr>
                <w:rFonts w:ascii="Arial" w:hAnsi="Arial" w:cs="Arial"/>
                <w:b/>
                <w:bCs/>
                <w:sz w:val="24"/>
                <w:szCs w:val="24"/>
              </w:rPr>
            </w:pPr>
            <w:r w:rsidRPr="002B78FA">
              <w:rPr>
                <w:rFonts w:ascii="Arial" w:hAnsi="Arial" w:cs="Arial"/>
                <w:b/>
                <w:bCs/>
                <w:sz w:val="24"/>
                <w:szCs w:val="24"/>
              </w:rPr>
              <w:t>Entity Type</w:t>
            </w:r>
          </w:p>
        </w:tc>
        <w:tc>
          <w:tcPr>
            <w:tcW w:w="3418" w:type="dxa"/>
            <w:vAlign w:val="center"/>
          </w:tcPr>
          <w:p w:rsidR="002B78FA" w:rsidRPr="002B78FA" w:rsidRDefault="002B78FA" w:rsidP="00B71C14">
            <w:pPr>
              <w:spacing w:after="0"/>
              <w:rPr>
                <w:rFonts w:ascii="Arial" w:hAnsi="Arial" w:cs="Arial"/>
                <w:b/>
                <w:bCs/>
                <w:sz w:val="24"/>
                <w:szCs w:val="24"/>
              </w:rPr>
            </w:pPr>
            <w:r w:rsidRPr="002B78FA">
              <w:rPr>
                <w:rFonts w:ascii="Arial" w:hAnsi="Arial" w:cs="Arial"/>
                <w:b/>
                <w:bCs/>
                <w:sz w:val="24"/>
                <w:szCs w:val="24"/>
              </w:rPr>
              <w:t>Annotation Span</w:t>
            </w:r>
          </w:p>
        </w:tc>
      </w:tr>
      <w:tr w:rsidR="002B78FA" w:rsidTr="008152C7">
        <w:trPr>
          <w:jc w:val="center"/>
        </w:trPr>
        <w:tc>
          <w:tcPr>
            <w:tcW w:w="1643" w:type="dxa"/>
            <w:vAlign w:val="center"/>
          </w:tcPr>
          <w:p w:rsidR="002B78FA" w:rsidRDefault="002B78FA" w:rsidP="00B71C14">
            <w:pPr>
              <w:spacing w:after="0"/>
              <w:rPr>
                <w:rFonts w:ascii="Arial" w:hAnsi="Arial" w:cs="Arial"/>
                <w:sz w:val="24"/>
                <w:szCs w:val="24"/>
              </w:rPr>
            </w:pPr>
            <w:r>
              <w:rPr>
                <w:rFonts w:ascii="Arial" w:hAnsi="Arial" w:cs="Arial"/>
                <w:sz w:val="24"/>
                <w:szCs w:val="24"/>
              </w:rPr>
              <w:t>Diagnosis</w:t>
            </w:r>
          </w:p>
        </w:tc>
        <w:tc>
          <w:tcPr>
            <w:tcW w:w="3418" w:type="dxa"/>
            <w:vAlign w:val="center"/>
          </w:tcPr>
          <w:p w:rsidR="002B78FA" w:rsidRDefault="002B78FA" w:rsidP="00B71C14">
            <w:pPr>
              <w:spacing w:after="0"/>
              <w:rPr>
                <w:rFonts w:ascii="Arial" w:hAnsi="Arial" w:cs="Arial"/>
                <w:sz w:val="24"/>
                <w:szCs w:val="24"/>
              </w:rPr>
            </w:pPr>
            <w:r>
              <w:rPr>
                <w:rFonts w:ascii="Arial" w:hAnsi="Arial" w:cs="Arial"/>
                <w:sz w:val="24"/>
                <w:szCs w:val="24"/>
              </w:rPr>
              <w:t>&lt;</w:t>
            </w:r>
            <w:proofErr w:type="spellStart"/>
            <w:r>
              <w:rPr>
                <w:rFonts w:ascii="Arial" w:hAnsi="Arial" w:cs="Arial"/>
                <w:sz w:val="24"/>
                <w:szCs w:val="24"/>
              </w:rPr>
              <w:t>START:diagnosis</w:t>
            </w:r>
            <w:proofErr w:type="spellEnd"/>
            <w:r>
              <w:rPr>
                <w:rFonts w:ascii="Arial" w:hAnsi="Arial" w:cs="Arial"/>
                <w:sz w:val="24"/>
                <w:szCs w:val="24"/>
              </w:rPr>
              <w:t>&gt; &lt;END&gt;</w:t>
            </w:r>
          </w:p>
        </w:tc>
      </w:tr>
      <w:tr w:rsidR="002B78FA" w:rsidTr="008152C7">
        <w:trPr>
          <w:jc w:val="center"/>
        </w:trPr>
        <w:tc>
          <w:tcPr>
            <w:tcW w:w="1643" w:type="dxa"/>
            <w:vAlign w:val="center"/>
          </w:tcPr>
          <w:p w:rsidR="002B78FA" w:rsidRDefault="002B78FA" w:rsidP="00B71C14">
            <w:pPr>
              <w:spacing w:after="0"/>
              <w:rPr>
                <w:rFonts w:ascii="Arial" w:hAnsi="Arial" w:cs="Arial"/>
                <w:sz w:val="24"/>
                <w:szCs w:val="24"/>
              </w:rPr>
            </w:pPr>
            <w:r>
              <w:rPr>
                <w:rFonts w:ascii="Arial" w:hAnsi="Arial" w:cs="Arial"/>
                <w:sz w:val="24"/>
                <w:szCs w:val="24"/>
              </w:rPr>
              <w:t>Procedure</w:t>
            </w:r>
          </w:p>
        </w:tc>
        <w:tc>
          <w:tcPr>
            <w:tcW w:w="3418" w:type="dxa"/>
            <w:vAlign w:val="center"/>
          </w:tcPr>
          <w:p w:rsidR="002B78FA" w:rsidRDefault="002B78FA" w:rsidP="00B71C14">
            <w:pPr>
              <w:spacing w:after="0"/>
              <w:rPr>
                <w:rFonts w:ascii="Arial" w:hAnsi="Arial" w:cs="Arial"/>
                <w:sz w:val="24"/>
                <w:szCs w:val="24"/>
              </w:rPr>
            </w:pPr>
            <w:r>
              <w:rPr>
                <w:rFonts w:ascii="Arial" w:hAnsi="Arial" w:cs="Arial"/>
                <w:sz w:val="24"/>
                <w:szCs w:val="24"/>
              </w:rPr>
              <w:t>&lt;</w:t>
            </w:r>
            <w:proofErr w:type="spellStart"/>
            <w:r>
              <w:rPr>
                <w:rFonts w:ascii="Arial" w:hAnsi="Arial" w:cs="Arial"/>
                <w:sz w:val="24"/>
                <w:szCs w:val="24"/>
              </w:rPr>
              <w:t>START:procedure</w:t>
            </w:r>
            <w:proofErr w:type="spellEnd"/>
            <w:r>
              <w:rPr>
                <w:rFonts w:ascii="Arial" w:hAnsi="Arial" w:cs="Arial"/>
                <w:sz w:val="24"/>
                <w:szCs w:val="24"/>
              </w:rPr>
              <w:t>&gt; &lt;END&gt;</w:t>
            </w:r>
          </w:p>
        </w:tc>
      </w:tr>
      <w:tr w:rsidR="002B78FA" w:rsidTr="008152C7">
        <w:trPr>
          <w:jc w:val="center"/>
        </w:trPr>
        <w:tc>
          <w:tcPr>
            <w:tcW w:w="1643" w:type="dxa"/>
            <w:vAlign w:val="center"/>
          </w:tcPr>
          <w:p w:rsidR="002B78FA" w:rsidRDefault="002B78FA" w:rsidP="00B71C14">
            <w:pPr>
              <w:spacing w:after="0"/>
              <w:rPr>
                <w:rFonts w:ascii="Arial" w:hAnsi="Arial" w:cs="Arial"/>
                <w:sz w:val="24"/>
                <w:szCs w:val="24"/>
              </w:rPr>
            </w:pPr>
            <w:r>
              <w:rPr>
                <w:rFonts w:ascii="Arial" w:hAnsi="Arial" w:cs="Arial"/>
                <w:sz w:val="24"/>
                <w:szCs w:val="24"/>
              </w:rPr>
              <w:t>Drug</w:t>
            </w:r>
          </w:p>
        </w:tc>
        <w:tc>
          <w:tcPr>
            <w:tcW w:w="3418" w:type="dxa"/>
            <w:vAlign w:val="center"/>
          </w:tcPr>
          <w:p w:rsidR="002B78FA" w:rsidRDefault="002B78FA" w:rsidP="00B71C14">
            <w:pPr>
              <w:spacing w:after="0"/>
              <w:rPr>
                <w:rFonts w:ascii="Arial" w:hAnsi="Arial" w:cs="Arial"/>
                <w:sz w:val="24"/>
                <w:szCs w:val="24"/>
              </w:rPr>
            </w:pPr>
            <w:r>
              <w:rPr>
                <w:rFonts w:ascii="Arial" w:hAnsi="Arial" w:cs="Arial"/>
                <w:sz w:val="24"/>
                <w:szCs w:val="24"/>
              </w:rPr>
              <w:t>&lt;</w:t>
            </w:r>
            <w:proofErr w:type="spellStart"/>
            <w:r>
              <w:rPr>
                <w:rFonts w:ascii="Arial" w:hAnsi="Arial" w:cs="Arial"/>
                <w:sz w:val="24"/>
                <w:szCs w:val="24"/>
              </w:rPr>
              <w:t>START:drug</w:t>
            </w:r>
            <w:proofErr w:type="spellEnd"/>
            <w:r>
              <w:rPr>
                <w:rFonts w:ascii="Arial" w:hAnsi="Arial" w:cs="Arial"/>
                <w:sz w:val="24"/>
                <w:szCs w:val="24"/>
              </w:rPr>
              <w:t>&gt; &lt;END&gt;</w:t>
            </w:r>
          </w:p>
        </w:tc>
      </w:tr>
      <w:tr w:rsidR="002B78FA" w:rsidTr="008152C7">
        <w:trPr>
          <w:jc w:val="center"/>
        </w:trPr>
        <w:tc>
          <w:tcPr>
            <w:tcW w:w="1643" w:type="dxa"/>
            <w:vAlign w:val="center"/>
          </w:tcPr>
          <w:p w:rsidR="002B78FA" w:rsidRDefault="002B78FA" w:rsidP="00B71C14">
            <w:pPr>
              <w:spacing w:after="0"/>
              <w:rPr>
                <w:rFonts w:ascii="Arial" w:hAnsi="Arial" w:cs="Arial"/>
                <w:sz w:val="24"/>
                <w:szCs w:val="24"/>
              </w:rPr>
            </w:pPr>
            <w:r>
              <w:rPr>
                <w:rFonts w:ascii="Arial" w:hAnsi="Arial" w:cs="Arial"/>
                <w:sz w:val="24"/>
                <w:szCs w:val="24"/>
              </w:rPr>
              <w:t>Habit</w:t>
            </w:r>
          </w:p>
        </w:tc>
        <w:tc>
          <w:tcPr>
            <w:tcW w:w="3418" w:type="dxa"/>
            <w:vAlign w:val="center"/>
          </w:tcPr>
          <w:p w:rsidR="002B78FA" w:rsidRDefault="002B78FA" w:rsidP="00B71C14">
            <w:pPr>
              <w:spacing w:after="0"/>
              <w:rPr>
                <w:rFonts w:ascii="Arial" w:hAnsi="Arial" w:cs="Arial"/>
                <w:sz w:val="24"/>
                <w:szCs w:val="24"/>
              </w:rPr>
            </w:pPr>
            <w:r>
              <w:rPr>
                <w:rFonts w:ascii="Arial" w:hAnsi="Arial" w:cs="Arial"/>
                <w:sz w:val="24"/>
                <w:szCs w:val="24"/>
              </w:rPr>
              <w:t>&lt;</w:t>
            </w:r>
            <w:proofErr w:type="spellStart"/>
            <w:r>
              <w:rPr>
                <w:rFonts w:ascii="Arial" w:hAnsi="Arial" w:cs="Arial"/>
                <w:sz w:val="24"/>
                <w:szCs w:val="24"/>
              </w:rPr>
              <w:t>START:habit</w:t>
            </w:r>
            <w:proofErr w:type="spellEnd"/>
            <w:r>
              <w:rPr>
                <w:rFonts w:ascii="Arial" w:hAnsi="Arial" w:cs="Arial"/>
                <w:sz w:val="24"/>
                <w:szCs w:val="24"/>
              </w:rPr>
              <w:t>&gt; &lt;END&gt;</w:t>
            </w:r>
          </w:p>
        </w:tc>
      </w:tr>
      <w:tr w:rsidR="002B78FA" w:rsidTr="008152C7">
        <w:trPr>
          <w:jc w:val="center"/>
        </w:trPr>
        <w:tc>
          <w:tcPr>
            <w:tcW w:w="1643" w:type="dxa"/>
            <w:vAlign w:val="center"/>
          </w:tcPr>
          <w:p w:rsidR="002B78FA" w:rsidRDefault="002B78FA" w:rsidP="008152C7">
            <w:pPr>
              <w:spacing w:after="0" w:line="240" w:lineRule="auto"/>
              <w:rPr>
                <w:rFonts w:ascii="Arial" w:hAnsi="Arial" w:cs="Arial"/>
                <w:sz w:val="24"/>
                <w:szCs w:val="24"/>
              </w:rPr>
            </w:pPr>
            <w:r>
              <w:rPr>
                <w:rFonts w:ascii="Arial" w:hAnsi="Arial" w:cs="Arial"/>
                <w:sz w:val="24"/>
                <w:szCs w:val="24"/>
              </w:rPr>
              <w:t>Vitals</w:t>
            </w:r>
          </w:p>
        </w:tc>
        <w:tc>
          <w:tcPr>
            <w:tcW w:w="3418" w:type="dxa"/>
            <w:vAlign w:val="center"/>
          </w:tcPr>
          <w:p w:rsidR="002B78FA" w:rsidRDefault="002B78FA" w:rsidP="008152C7">
            <w:pPr>
              <w:spacing w:after="0" w:line="240" w:lineRule="auto"/>
              <w:rPr>
                <w:rFonts w:ascii="Arial" w:hAnsi="Arial" w:cs="Arial"/>
                <w:sz w:val="24"/>
                <w:szCs w:val="24"/>
              </w:rPr>
            </w:pPr>
            <w:r>
              <w:rPr>
                <w:rFonts w:ascii="Arial" w:hAnsi="Arial" w:cs="Arial"/>
                <w:sz w:val="24"/>
                <w:szCs w:val="24"/>
              </w:rPr>
              <w:t>&lt;</w:t>
            </w:r>
            <w:proofErr w:type="spellStart"/>
            <w:r>
              <w:rPr>
                <w:rFonts w:ascii="Arial" w:hAnsi="Arial" w:cs="Arial"/>
                <w:sz w:val="24"/>
                <w:szCs w:val="24"/>
              </w:rPr>
              <w:t>START:vital</w:t>
            </w:r>
            <w:proofErr w:type="spellEnd"/>
            <w:r>
              <w:rPr>
                <w:rFonts w:ascii="Arial" w:hAnsi="Arial" w:cs="Arial"/>
                <w:sz w:val="24"/>
                <w:szCs w:val="24"/>
              </w:rPr>
              <w:t>&gt; &lt;END&gt;</w:t>
            </w:r>
          </w:p>
        </w:tc>
      </w:tr>
    </w:tbl>
    <w:p w:rsidR="008152C7" w:rsidRDefault="008152C7" w:rsidP="008152C7">
      <w:pPr>
        <w:spacing w:line="240" w:lineRule="auto"/>
        <w:jc w:val="center"/>
        <w:rPr>
          <w:rFonts w:ascii="Arial" w:hAnsi="Arial" w:cs="Arial"/>
          <w:b/>
          <w:bCs/>
          <w:sz w:val="24"/>
          <w:szCs w:val="24"/>
        </w:rPr>
      </w:pPr>
    </w:p>
    <w:p w:rsidR="008152C7" w:rsidRDefault="008152C7" w:rsidP="008152C7">
      <w:pPr>
        <w:spacing w:line="240" w:lineRule="auto"/>
        <w:jc w:val="center"/>
        <w:rPr>
          <w:rFonts w:ascii="Arial" w:hAnsi="Arial" w:cs="Arial"/>
          <w:sz w:val="24"/>
          <w:szCs w:val="24"/>
        </w:rPr>
      </w:pPr>
      <w:r w:rsidRPr="00551D5D">
        <w:rPr>
          <w:rFonts w:ascii="Arial" w:hAnsi="Arial" w:cs="Arial"/>
          <w:b/>
          <w:bCs/>
          <w:sz w:val="24"/>
          <w:szCs w:val="24"/>
        </w:rPr>
        <w:t>Table2:-</w:t>
      </w:r>
      <w:r>
        <w:rPr>
          <w:rFonts w:ascii="Arial" w:hAnsi="Arial" w:cs="Arial"/>
          <w:sz w:val="24"/>
          <w:szCs w:val="24"/>
        </w:rPr>
        <w:t xml:space="preserve"> Entity span</w:t>
      </w:r>
    </w:p>
    <w:p w:rsidR="003A2B96" w:rsidRDefault="00F83D0C" w:rsidP="008152C7">
      <w:pPr>
        <w:ind w:left="720"/>
        <w:jc w:val="both"/>
        <w:rPr>
          <w:rFonts w:ascii="Arial" w:hAnsi="Arial" w:cs="Arial"/>
          <w:sz w:val="24"/>
          <w:szCs w:val="24"/>
        </w:rPr>
      </w:pPr>
      <w:r>
        <w:rPr>
          <w:rFonts w:ascii="Arial" w:hAnsi="Arial" w:cs="Arial"/>
          <w:noProof/>
          <w:sz w:val="24"/>
          <w:szCs w:val="24"/>
          <w:lang w:bidi="ne-NP"/>
        </w:rPr>
        <w:pict>
          <v:rect id="_x0000_s1028" style="position:absolute;left:0;text-align:left;margin-left:-3.75pt;margin-top:41pt;width:477pt;height:256.5pt;z-index:251660288" strokeweight="1pt">
            <v:fill opacity="0"/>
          </v:rect>
        </w:pict>
      </w:r>
      <w:r w:rsidR="003775D5">
        <w:rPr>
          <w:rFonts w:ascii="Arial" w:hAnsi="Arial" w:cs="Arial"/>
          <w:sz w:val="24"/>
          <w:szCs w:val="24"/>
        </w:rPr>
        <w:t>Each tex</w:t>
      </w:r>
      <w:r w:rsidR="003A2B96">
        <w:rPr>
          <w:rFonts w:ascii="Arial" w:hAnsi="Arial" w:cs="Arial"/>
          <w:sz w:val="24"/>
          <w:szCs w:val="24"/>
        </w:rPr>
        <w:t xml:space="preserve">t is read manually and put one of these </w:t>
      </w:r>
      <w:r w:rsidR="003775D5">
        <w:rPr>
          <w:rFonts w:ascii="Arial" w:hAnsi="Arial" w:cs="Arial"/>
          <w:sz w:val="24"/>
          <w:szCs w:val="24"/>
        </w:rPr>
        <w:t>tag</w:t>
      </w:r>
      <w:r w:rsidR="00F04AAE">
        <w:rPr>
          <w:rFonts w:ascii="Arial" w:hAnsi="Arial" w:cs="Arial"/>
          <w:sz w:val="24"/>
          <w:szCs w:val="24"/>
        </w:rPr>
        <w:t>s</w:t>
      </w:r>
      <w:r w:rsidR="003775D5">
        <w:rPr>
          <w:rFonts w:ascii="Arial" w:hAnsi="Arial" w:cs="Arial"/>
          <w:sz w:val="24"/>
          <w:szCs w:val="24"/>
        </w:rPr>
        <w:t xml:space="preserve"> for appropri</w:t>
      </w:r>
      <w:r w:rsidR="0079604D">
        <w:rPr>
          <w:rFonts w:ascii="Arial" w:hAnsi="Arial" w:cs="Arial"/>
          <w:sz w:val="24"/>
          <w:szCs w:val="24"/>
        </w:rPr>
        <w:t xml:space="preserve">ate words with human knowledge as shown below – </w:t>
      </w:r>
    </w:p>
    <w:p w:rsidR="0051137F" w:rsidRDefault="0051137F" w:rsidP="008152C7">
      <w:pPr>
        <w:jc w:val="center"/>
        <w:rPr>
          <w:rFonts w:ascii="Arial" w:hAnsi="Arial" w:cs="Arial"/>
          <w:b/>
          <w:bCs/>
          <w:sz w:val="24"/>
          <w:szCs w:val="24"/>
        </w:rPr>
      </w:pPr>
      <w:r>
        <w:rPr>
          <w:rFonts w:ascii="Arial" w:hAnsi="Arial" w:cs="Arial"/>
          <w:b/>
          <w:bCs/>
          <w:noProof/>
          <w:sz w:val="24"/>
          <w:szCs w:val="24"/>
          <w:lang w:bidi="ne-NP"/>
        </w:rPr>
        <w:drawing>
          <wp:inline distT="0" distB="0" distL="0" distR="0">
            <wp:extent cx="5943600" cy="32289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228975"/>
                    </a:xfrm>
                    <a:prstGeom prst="rect">
                      <a:avLst/>
                    </a:prstGeom>
                    <a:noFill/>
                    <a:ln>
                      <a:noFill/>
                    </a:ln>
                  </pic:spPr>
                </pic:pic>
              </a:graphicData>
            </a:graphic>
          </wp:inline>
        </w:drawing>
      </w:r>
    </w:p>
    <w:p w:rsidR="0051137F" w:rsidRPr="0051137F" w:rsidRDefault="0051137F" w:rsidP="0051137F">
      <w:pPr>
        <w:jc w:val="center"/>
        <w:rPr>
          <w:rFonts w:ascii="Arial" w:hAnsi="Arial" w:cs="Arial"/>
          <w:sz w:val="24"/>
          <w:szCs w:val="24"/>
        </w:rPr>
      </w:pPr>
      <w:r>
        <w:rPr>
          <w:rFonts w:ascii="Arial" w:hAnsi="Arial" w:cs="Arial"/>
          <w:b/>
          <w:bCs/>
          <w:sz w:val="24"/>
          <w:szCs w:val="24"/>
        </w:rPr>
        <w:t xml:space="preserve">Fig 2:- </w:t>
      </w:r>
      <w:r>
        <w:rPr>
          <w:rFonts w:ascii="Arial" w:hAnsi="Arial" w:cs="Arial"/>
          <w:sz w:val="24"/>
          <w:szCs w:val="24"/>
        </w:rPr>
        <w:t>Manual tagging</w:t>
      </w:r>
    </w:p>
    <w:p w:rsidR="003775D5" w:rsidRPr="008152C7" w:rsidRDefault="003775D5" w:rsidP="008152C7">
      <w:pPr>
        <w:pStyle w:val="ListParagraph"/>
        <w:numPr>
          <w:ilvl w:val="0"/>
          <w:numId w:val="4"/>
        </w:numPr>
        <w:jc w:val="both"/>
        <w:rPr>
          <w:rFonts w:ascii="Arial" w:hAnsi="Arial" w:cs="Arial"/>
          <w:sz w:val="24"/>
          <w:szCs w:val="24"/>
        </w:rPr>
      </w:pPr>
      <w:r w:rsidRPr="008152C7">
        <w:rPr>
          <w:rFonts w:ascii="Arial" w:hAnsi="Arial" w:cs="Arial"/>
          <w:b/>
          <w:bCs/>
          <w:sz w:val="24"/>
          <w:szCs w:val="24"/>
        </w:rPr>
        <w:t>Generating corpus file-</w:t>
      </w:r>
      <w:r w:rsidRPr="008152C7">
        <w:rPr>
          <w:rFonts w:ascii="Arial" w:hAnsi="Arial" w:cs="Arial"/>
          <w:sz w:val="24"/>
          <w:szCs w:val="24"/>
        </w:rPr>
        <w:t xml:space="preserve"> After the human annotation is completed; a computer program is built in order to generate the corpus file. Each type of corpus is saved in its separate file name </w:t>
      </w:r>
      <w:r w:rsidRPr="008152C7">
        <w:rPr>
          <w:rFonts w:ascii="Arial" w:hAnsi="Arial" w:cs="Arial"/>
          <w:i/>
          <w:iCs/>
          <w:sz w:val="24"/>
          <w:szCs w:val="24"/>
        </w:rPr>
        <w:t>{type}.</w:t>
      </w:r>
      <w:proofErr w:type="spellStart"/>
      <w:r w:rsidRPr="008152C7">
        <w:rPr>
          <w:rFonts w:ascii="Arial" w:hAnsi="Arial" w:cs="Arial"/>
          <w:i/>
          <w:iCs/>
          <w:sz w:val="24"/>
          <w:szCs w:val="24"/>
        </w:rPr>
        <w:t>ner</w:t>
      </w:r>
      <w:proofErr w:type="spellEnd"/>
      <w:r w:rsidRPr="008152C7">
        <w:rPr>
          <w:rFonts w:ascii="Arial" w:hAnsi="Arial" w:cs="Arial"/>
          <w:sz w:val="24"/>
          <w:szCs w:val="24"/>
        </w:rPr>
        <w:t xml:space="preserve">. For example, diagnosis corpus is saved in a file named </w:t>
      </w:r>
      <w:proofErr w:type="spellStart"/>
      <w:r w:rsidRPr="008152C7">
        <w:rPr>
          <w:rFonts w:ascii="Arial" w:hAnsi="Arial" w:cs="Arial"/>
          <w:sz w:val="24"/>
          <w:szCs w:val="24"/>
        </w:rPr>
        <w:t>diagnosis.ner</w:t>
      </w:r>
      <w:proofErr w:type="spellEnd"/>
      <w:r w:rsidRPr="008152C7">
        <w:rPr>
          <w:rFonts w:ascii="Arial" w:hAnsi="Arial" w:cs="Arial"/>
          <w:sz w:val="24"/>
          <w:szCs w:val="24"/>
        </w:rPr>
        <w:t xml:space="preserve"> and so on. Following algorithm is used in order to generate the corpus file – </w:t>
      </w:r>
    </w:p>
    <w:p w:rsidR="003775D5" w:rsidRDefault="00F83D0C" w:rsidP="00B46793">
      <w:pPr>
        <w:jc w:val="both"/>
        <w:rPr>
          <w:rFonts w:ascii="Arial" w:hAnsi="Arial" w:cs="Arial"/>
          <w:sz w:val="24"/>
          <w:szCs w:val="24"/>
        </w:rPr>
      </w:pPr>
      <w:r>
        <w:rPr>
          <w:rFonts w:ascii="Arial" w:hAnsi="Arial" w:cs="Arial"/>
          <w:noProof/>
          <w:sz w:val="24"/>
          <w:szCs w:val="24"/>
          <w:lang w:bidi="ne-NP"/>
        </w:rPr>
        <w:lastRenderedPageBreak/>
        <w:pict>
          <v:rect id="_x0000_s1029" style="position:absolute;left:0;text-align:left;margin-left:-.75pt;margin-top:-.75pt;width:499.5pt;height:205.5pt;z-index:251661312">
            <v:fill opacity="0"/>
          </v:rect>
        </w:pict>
      </w:r>
      <w:r w:rsidR="00551D5D">
        <w:rPr>
          <w:rFonts w:ascii="Arial" w:hAnsi="Arial" w:cs="Arial"/>
          <w:noProof/>
          <w:sz w:val="24"/>
          <w:szCs w:val="24"/>
          <w:lang w:bidi="ne-NP"/>
        </w:rPr>
        <w:drawing>
          <wp:inline distT="0" distB="0" distL="0" distR="0">
            <wp:extent cx="6315075" cy="2600325"/>
            <wp:effectExtent l="0" t="0" r="0" b="0"/>
            <wp:docPr id="6" name="Picture 6" descr="D:\NLP\My_Paper\Working\Corpus_building\Corpus_Algorith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NLP\My_Paper\Working\Corpus_building\Corpus_Algorith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15075" cy="2600325"/>
                    </a:xfrm>
                    <a:prstGeom prst="rect">
                      <a:avLst/>
                    </a:prstGeom>
                    <a:noFill/>
                    <a:ln>
                      <a:noFill/>
                    </a:ln>
                  </pic:spPr>
                </pic:pic>
              </a:graphicData>
            </a:graphic>
          </wp:inline>
        </w:drawing>
      </w:r>
    </w:p>
    <w:p w:rsidR="00BC432A" w:rsidRDefault="00551D5D" w:rsidP="00551D5D">
      <w:pPr>
        <w:jc w:val="center"/>
        <w:rPr>
          <w:rFonts w:ascii="Arial" w:hAnsi="Arial" w:cs="Arial"/>
          <w:sz w:val="24"/>
          <w:szCs w:val="24"/>
        </w:rPr>
      </w:pPr>
      <w:r w:rsidRPr="00551D5D">
        <w:rPr>
          <w:rFonts w:ascii="Arial" w:hAnsi="Arial" w:cs="Arial"/>
          <w:b/>
          <w:bCs/>
          <w:sz w:val="24"/>
          <w:szCs w:val="24"/>
        </w:rPr>
        <w:t xml:space="preserve">Fig </w:t>
      </w:r>
      <w:r w:rsidR="00390CA3">
        <w:rPr>
          <w:rFonts w:ascii="Arial" w:hAnsi="Arial" w:cs="Arial"/>
          <w:b/>
          <w:bCs/>
          <w:sz w:val="24"/>
          <w:szCs w:val="24"/>
        </w:rPr>
        <w:t>3</w:t>
      </w:r>
      <w:r>
        <w:rPr>
          <w:rFonts w:ascii="Arial" w:hAnsi="Arial" w:cs="Arial"/>
          <w:b/>
          <w:bCs/>
          <w:sz w:val="24"/>
          <w:szCs w:val="24"/>
        </w:rPr>
        <w:t>:</w:t>
      </w:r>
      <w:r w:rsidRPr="00551D5D">
        <w:rPr>
          <w:rFonts w:ascii="Arial" w:hAnsi="Arial" w:cs="Arial"/>
          <w:b/>
          <w:bCs/>
          <w:sz w:val="24"/>
          <w:szCs w:val="24"/>
        </w:rPr>
        <w:t xml:space="preserve"> –</w:t>
      </w:r>
      <w:r>
        <w:rPr>
          <w:rFonts w:ascii="Arial" w:hAnsi="Arial" w:cs="Arial"/>
          <w:sz w:val="24"/>
          <w:szCs w:val="24"/>
        </w:rPr>
        <w:t xml:space="preserve"> Corpus Algorithm</w:t>
      </w:r>
    </w:p>
    <w:p w:rsidR="00551D5D" w:rsidRPr="008152C7" w:rsidRDefault="00F83D0C" w:rsidP="008152C7">
      <w:pPr>
        <w:pStyle w:val="ListParagraph"/>
        <w:numPr>
          <w:ilvl w:val="0"/>
          <w:numId w:val="4"/>
        </w:numPr>
        <w:jc w:val="both"/>
        <w:rPr>
          <w:rFonts w:ascii="Arial" w:hAnsi="Arial" w:cs="Arial"/>
          <w:sz w:val="24"/>
          <w:szCs w:val="24"/>
        </w:rPr>
      </w:pPr>
      <w:r>
        <w:rPr>
          <w:rFonts w:ascii="Arial" w:hAnsi="Arial" w:cs="Arial"/>
          <w:b/>
          <w:bCs/>
          <w:noProof/>
          <w:sz w:val="24"/>
          <w:szCs w:val="24"/>
          <w:lang w:bidi="ne-NP"/>
        </w:rPr>
        <w:pict>
          <v:rect id="_x0000_s1030" style="position:absolute;left:0;text-align:left;margin-left:2in;margin-top:54.3pt;width:306pt;height:198pt;z-index:251662336">
            <v:fill opacity="0"/>
          </v:rect>
        </w:pict>
      </w:r>
      <w:r w:rsidR="00551D5D" w:rsidRPr="008152C7">
        <w:rPr>
          <w:rFonts w:ascii="Arial" w:hAnsi="Arial" w:cs="Arial"/>
          <w:b/>
          <w:bCs/>
          <w:sz w:val="24"/>
          <w:szCs w:val="24"/>
        </w:rPr>
        <w:t>Redundancy Handling  -</w:t>
      </w:r>
      <w:r w:rsidR="00551D5D" w:rsidRPr="008152C7">
        <w:rPr>
          <w:rFonts w:ascii="Arial" w:hAnsi="Arial" w:cs="Arial"/>
          <w:sz w:val="24"/>
          <w:szCs w:val="24"/>
        </w:rPr>
        <w:t xml:space="preserve"> While going through such huge amount of test data collected, we end </w:t>
      </w:r>
      <w:r w:rsidR="004071E5">
        <w:rPr>
          <w:rFonts w:ascii="Arial" w:hAnsi="Arial" w:cs="Arial"/>
          <w:sz w:val="24"/>
          <w:szCs w:val="24"/>
        </w:rPr>
        <w:t xml:space="preserve">up </w:t>
      </w:r>
      <w:r w:rsidR="00551D5D" w:rsidRPr="008152C7">
        <w:rPr>
          <w:rFonts w:ascii="Arial" w:hAnsi="Arial" w:cs="Arial"/>
          <w:sz w:val="24"/>
          <w:szCs w:val="24"/>
        </w:rPr>
        <w:t xml:space="preserve">having same corpus repeated several times in the file bringing redundancy in </w:t>
      </w:r>
      <w:r w:rsidR="00B71C14" w:rsidRPr="008152C7">
        <w:rPr>
          <w:rFonts w:ascii="Arial" w:hAnsi="Arial" w:cs="Arial"/>
          <w:sz w:val="24"/>
          <w:szCs w:val="24"/>
        </w:rPr>
        <w:t xml:space="preserve">corpus file as shown in the figure below – </w:t>
      </w:r>
    </w:p>
    <w:p w:rsidR="00B71C14" w:rsidRDefault="00F83D0C" w:rsidP="00B71C14">
      <w:pPr>
        <w:jc w:val="center"/>
        <w:rPr>
          <w:rFonts w:ascii="Arial" w:hAnsi="Arial" w:cs="Arial"/>
          <w:sz w:val="24"/>
          <w:szCs w:val="24"/>
        </w:rPr>
      </w:pPr>
      <w:r>
        <w:rPr>
          <w:rFonts w:ascii="Arial" w:hAnsi="Arial" w:cs="Arial"/>
          <w:noProof/>
          <w:sz w:val="24"/>
          <w:szCs w:val="24"/>
          <w:lang w:bidi="ne-NP"/>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27" type="#_x0000_t13" style="position:absolute;left:0;text-align:left;margin-left:272.95pt;margin-top:67.45pt;width:161.55pt;height:46.85pt;rotation:180;z-index:251659264" fillcolor="white [3201]" strokecolor="#f79646 [3209]" strokeweight="2.5pt">
            <v:shadow color="#868686"/>
            <v:textbox>
              <w:txbxContent>
                <w:p w:rsidR="00F83D0C" w:rsidRPr="00B71C14" w:rsidRDefault="00F83D0C">
                  <w:pPr>
                    <w:rPr>
                      <w:rFonts w:ascii="Arial" w:hAnsi="Arial" w:cs="Arial"/>
                    </w:rPr>
                  </w:pPr>
                  <w:r w:rsidRPr="00B71C14">
                    <w:rPr>
                      <w:rFonts w:ascii="Arial" w:hAnsi="Arial" w:cs="Arial"/>
                    </w:rPr>
                    <w:t>Redundant information</w:t>
                  </w:r>
                </w:p>
              </w:txbxContent>
            </v:textbox>
          </v:shape>
        </w:pict>
      </w:r>
      <w:r>
        <w:rPr>
          <w:rFonts w:ascii="Arial" w:hAnsi="Arial" w:cs="Arial"/>
          <w:noProof/>
          <w:sz w:val="24"/>
          <w:szCs w:val="24"/>
          <w:lang w:bidi="ne-NP"/>
        </w:rPr>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026" type="#_x0000_t88" style="position:absolute;left:0;text-align:left;margin-left:252pt;margin-top:49.4pt;width:12.55pt;height:90.4pt;z-index:251658240" filled="t" fillcolor="white [3201]" strokecolor="#f79646 [3209]" strokeweight="2.5pt">
            <v:shadow color="#868686"/>
          </v:shape>
        </w:pict>
      </w:r>
      <w:r w:rsidR="00B71C14">
        <w:rPr>
          <w:rFonts w:ascii="Arial" w:hAnsi="Arial" w:cs="Arial"/>
          <w:noProof/>
          <w:sz w:val="24"/>
          <w:szCs w:val="24"/>
          <w:lang w:bidi="ne-NP"/>
        </w:rPr>
        <w:drawing>
          <wp:inline distT="0" distB="0" distL="0" distR="0">
            <wp:extent cx="1778995" cy="2456121"/>
            <wp:effectExtent l="0" t="0" r="0" b="0"/>
            <wp:docPr id="7" name="Picture 7" descr="D:\NLP\My_Paper\Working\Corpus_building\redundanc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NLP\My_Paper\Working\Corpus_building\redundancy.png"/>
                    <pic:cNvPicPr>
                      <a:picLocks noChangeAspect="1" noChangeArrowheads="1"/>
                    </pic:cNvPicPr>
                  </pic:nvPicPr>
                  <pic:blipFill rotWithShape="1">
                    <a:blip r:embed="rId12">
                      <a:extLst>
                        <a:ext uri="{28A0092B-C50C-407E-A947-70E740481C1C}">
                          <a14:useLocalDpi xmlns:a14="http://schemas.microsoft.com/office/drawing/2010/main" val="0"/>
                        </a:ext>
                      </a:extLst>
                    </a:blip>
                    <a:srcRect b="15073"/>
                    <a:stretch/>
                  </pic:blipFill>
                  <pic:spPr bwMode="auto">
                    <a:xfrm>
                      <a:off x="0" y="0"/>
                      <a:ext cx="1781175" cy="2459131"/>
                    </a:xfrm>
                    <a:prstGeom prst="rect">
                      <a:avLst/>
                    </a:prstGeom>
                    <a:noFill/>
                    <a:ln>
                      <a:noFill/>
                    </a:ln>
                    <a:extLst>
                      <a:ext uri="{53640926-AAD7-44D8-BBD7-CCE9431645EC}">
                        <a14:shadowObscured xmlns:a14="http://schemas.microsoft.com/office/drawing/2010/main"/>
                      </a:ext>
                    </a:extLst>
                  </pic:spPr>
                </pic:pic>
              </a:graphicData>
            </a:graphic>
          </wp:inline>
        </w:drawing>
      </w:r>
    </w:p>
    <w:p w:rsidR="00551D5D" w:rsidRDefault="00390CA3" w:rsidP="00B71C14">
      <w:pPr>
        <w:jc w:val="center"/>
        <w:rPr>
          <w:rFonts w:ascii="Arial" w:hAnsi="Arial" w:cs="Arial"/>
          <w:sz w:val="24"/>
          <w:szCs w:val="24"/>
        </w:rPr>
      </w:pPr>
      <w:r>
        <w:rPr>
          <w:rFonts w:ascii="Arial" w:hAnsi="Arial" w:cs="Arial"/>
          <w:b/>
          <w:bCs/>
          <w:sz w:val="24"/>
          <w:szCs w:val="24"/>
        </w:rPr>
        <w:t>Fig 4</w:t>
      </w:r>
      <w:r w:rsidR="00B71C14" w:rsidRPr="00B71C14">
        <w:rPr>
          <w:rFonts w:ascii="Arial" w:hAnsi="Arial" w:cs="Arial"/>
          <w:b/>
          <w:bCs/>
          <w:sz w:val="24"/>
          <w:szCs w:val="24"/>
        </w:rPr>
        <w:t>: -</w:t>
      </w:r>
      <w:r w:rsidR="00B71C14">
        <w:rPr>
          <w:rFonts w:ascii="Arial" w:hAnsi="Arial" w:cs="Arial"/>
          <w:sz w:val="24"/>
          <w:szCs w:val="24"/>
        </w:rPr>
        <w:t xml:space="preserve"> Redundancy in corpus file</w:t>
      </w:r>
    </w:p>
    <w:p w:rsidR="00551D5D" w:rsidRDefault="00551D5D" w:rsidP="00B46793">
      <w:pPr>
        <w:jc w:val="both"/>
        <w:rPr>
          <w:rFonts w:ascii="Arial" w:hAnsi="Arial" w:cs="Arial"/>
          <w:sz w:val="24"/>
          <w:szCs w:val="24"/>
        </w:rPr>
      </w:pPr>
    </w:p>
    <w:p w:rsidR="00E654EE" w:rsidRDefault="00E654EE" w:rsidP="008152C7">
      <w:pPr>
        <w:ind w:left="720"/>
        <w:jc w:val="both"/>
        <w:rPr>
          <w:rFonts w:ascii="Arial" w:hAnsi="Arial" w:cs="Arial"/>
          <w:noProof/>
          <w:sz w:val="24"/>
          <w:szCs w:val="24"/>
          <w:lang w:bidi="ne-NP"/>
        </w:rPr>
      </w:pPr>
      <w:r>
        <w:rPr>
          <w:rFonts w:ascii="Arial" w:hAnsi="Arial" w:cs="Arial"/>
          <w:sz w:val="24"/>
          <w:szCs w:val="24"/>
        </w:rPr>
        <w:t xml:space="preserve">Following simple duplication removal algorithm is used to handle this redundancy in the corpus file – </w:t>
      </w:r>
    </w:p>
    <w:p w:rsidR="00E654EE" w:rsidRDefault="00F83D0C" w:rsidP="008152C7">
      <w:pPr>
        <w:jc w:val="center"/>
        <w:rPr>
          <w:rFonts w:ascii="Arial" w:hAnsi="Arial" w:cs="Arial"/>
          <w:sz w:val="24"/>
          <w:szCs w:val="24"/>
        </w:rPr>
      </w:pPr>
      <w:r>
        <w:rPr>
          <w:rFonts w:ascii="Arial" w:hAnsi="Arial" w:cs="Arial"/>
          <w:noProof/>
          <w:sz w:val="24"/>
          <w:szCs w:val="24"/>
          <w:lang w:bidi="ne-NP"/>
        </w:rPr>
        <w:lastRenderedPageBreak/>
        <w:pict>
          <v:rect id="_x0000_s1031" style="position:absolute;left:0;text-align:left;margin-left:15.75pt;margin-top:-2.25pt;width:438.75pt;height:121.5pt;z-index:251663360">
            <v:fill opacity="0"/>
          </v:rect>
        </w:pict>
      </w:r>
      <w:r w:rsidR="00E654EE">
        <w:rPr>
          <w:rFonts w:ascii="Arial" w:hAnsi="Arial" w:cs="Arial"/>
          <w:noProof/>
          <w:sz w:val="24"/>
          <w:szCs w:val="24"/>
          <w:lang w:bidi="ne-NP"/>
        </w:rPr>
        <w:drawing>
          <wp:inline distT="0" distB="0" distL="0" distR="0">
            <wp:extent cx="5514975" cy="1482369"/>
            <wp:effectExtent l="0" t="0" r="0" b="0"/>
            <wp:docPr id="8" name="Picture 8" descr="D:\NLP\My_Paper\Working\Corpus_building\redundancy_al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NLP\My_Paper\Working\Corpus_building\redundancy_algo.png"/>
                    <pic:cNvPicPr>
                      <a:picLocks noChangeAspect="1" noChangeArrowheads="1"/>
                    </pic:cNvPicPr>
                  </pic:nvPicPr>
                  <pic:blipFill rotWithShape="1">
                    <a:blip r:embed="rId13">
                      <a:extLst>
                        <a:ext uri="{28A0092B-C50C-407E-A947-70E740481C1C}">
                          <a14:useLocalDpi xmlns:a14="http://schemas.microsoft.com/office/drawing/2010/main" val="0"/>
                        </a:ext>
                      </a:extLst>
                    </a:blip>
                    <a:srcRect t="-332" r="24039" b="332"/>
                    <a:stretch/>
                  </pic:blipFill>
                  <pic:spPr bwMode="auto">
                    <a:xfrm>
                      <a:off x="0" y="0"/>
                      <a:ext cx="5514975" cy="1482369"/>
                    </a:xfrm>
                    <a:prstGeom prst="rect">
                      <a:avLst/>
                    </a:prstGeom>
                    <a:noFill/>
                    <a:ln>
                      <a:noFill/>
                    </a:ln>
                    <a:extLst>
                      <a:ext uri="{53640926-AAD7-44D8-BBD7-CCE9431645EC}">
                        <a14:shadowObscured xmlns:a14="http://schemas.microsoft.com/office/drawing/2010/main"/>
                      </a:ext>
                    </a:extLst>
                  </pic:spPr>
                </pic:pic>
              </a:graphicData>
            </a:graphic>
          </wp:inline>
        </w:drawing>
      </w:r>
    </w:p>
    <w:p w:rsidR="00551D5D" w:rsidRDefault="00390CA3" w:rsidP="00E654EE">
      <w:pPr>
        <w:jc w:val="center"/>
        <w:rPr>
          <w:rFonts w:ascii="Arial" w:hAnsi="Arial" w:cs="Arial"/>
          <w:sz w:val="24"/>
          <w:szCs w:val="24"/>
        </w:rPr>
      </w:pPr>
      <w:r>
        <w:rPr>
          <w:rFonts w:ascii="Arial" w:hAnsi="Arial" w:cs="Arial"/>
          <w:b/>
          <w:bCs/>
          <w:sz w:val="24"/>
          <w:szCs w:val="24"/>
        </w:rPr>
        <w:t>Fig 5</w:t>
      </w:r>
      <w:r w:rsidR="00E654EE" w:rsidRPr="00E654EE">
        <w:rPr>
          <w:rFonts w:ascii="Arial" w:hAnsi="Arial" w:cs="Arial"/>
          <w:b/>
          <w:bCs/>
          <w:sz w:val="24"/>
          <w:szCs w:val="24"/>
        </w:rPr>
        <w:t>:–</w:t>
      </w:r>
      <w:r w:rsidR="00E654EE">
        <w:rPr>
          <w:rFonts w:ascii="Arial" w:hAnsi="Arial" w:cs="Arial"/>
          <w:sz w:val="24"/>
          <w:szCs w:val="24"/>
        </w:rPr>
        <w:t xml:space="preserve"> Redundancy removal algorithm</w:t>
      </w:r>
    </w:p>
    <w:p w:rsidR="00332CA2" w:rsidRDefault="00DC14F6" w:rsidP="008B0207">
      <w:pPr>
        <w:pStyle w:val="ListParagraph"/>
        <w:numPr>
          <w:ilvl w:val="0"/>
          <w:numId w:val="4"/>
        </w:numPr>
        <w:spacing w:after="0" w:line="240" w:lineRule="auto"/>
        <w:rPr>
          <w:rFonts w:ascii="Arial" w:hAnsi="Arial" w:cs="Arial"/>
          <w:sz w:val="24"/>
          <w:szCs w:val="24"/>
        </w:rPr>
      </w:pPr>
      <w:r w:rsidRPr="00DC14F6">
        <w:rPr>
          <w:rFonts w:ascii="Arial" w:hAnsi="Arial" w:cs="Arial"/>
          <w:b/>
          <w:bCs/>
          <w:sz w:val="24"/>
          <w:szCs w:val="24"/>
        </w:rPr>
        <w:t>Testing –</w:t>
      </w:r>
      <w:r>
        <w:rPr>
          <w:rFonts w:ascii="Arial" w:hAnsi="Arial" w:cs="Arial"/>
          <w:sz w:val="24"/>
          <w:szCs w:val="24"/>
        </w:rPr>
        <w:t xml:space="preserve"> In order to test the corpus validity, a corpus reader program is developed. This program will take any text as input, iterate over the corpus file and signal match/no-match status. This is a very simple algorithm stated as below – </w:t>
      </w:r>
    </w:p>
    <w:p w:rsidR="00DC14F6" w:rsidRDefault="00DC14F6" w:rsidP="00DC14F6">
      <w:pPr>
        <w:pStyle w:val="ListParagraph"/>
        <w:spacing w:after="0" w:line="240" w:lineRule="auto"/>
        <w:rPr>
          <w:rFonts w:ascii="Arial" w:hAnsi="Arial" w:cs="Arial"/>
          <w:sz w:val="24"/>
          <w:szCs w:val="24"/>
        </w:rPr>
      </w:pPr>
    </w:p>
    <w:p w:rsidR="00DC14F6" w:rsidRDefault="00DC14F6" w:rsidP="00DC14F6">
      <w:pPr>
        <w:pStyle w:val="ListParagraph"/>
        <w:spacing w:after="0" w:line="240" w:lineRule="auto"/>
        <w:rPr>
          <w:rFonts w:ascii="Arial" w:hAnsi="Arial" w:cs="Arial"/>
          <w:sz w:val="24"/>
          <w:szCs w:val="24"/>
        </w:rPr>
      </w:pPr>
      <w:r>
        <w:rPr>
          <w:rFonts w:ascii="Arial" w:hAnsi="Arial" w:cs="Arial"/>
          <w:noProof/>
          <w:sz w:val="24"/>
          <w:szCs w:val="24"/>
          <w:lang w:bidi="ne-NP"/>
        </w:rPr>
        <w:drawing>
          <wp:inline distT="0" distB="0" distL="0" distR="0">
            <wp:extent cx="5219700" cy="1733550"/>
            <wp:effectExtent l="0" t="0" r="0" b="0"/>
            <wp:docPr id="10" name="Picture 10" descr="D:\NLP\My_Paper\Working\Corpus_building\corpus_r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NLP\My_Paper\Working\Corpus_building\corpus_reader.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19700" cy="1733550"/>
                    </a:xfrm>
                    <a:prstGeom prst="rect">
                      <a:avLst/>
                    </a:prstGeom>
                    <a:noFill/>
                    <a:ln>
                      <a:noFill/>
                    </a:ln>
                  </pic:spPr>
                </pic:pic>
              </a:graphicData>
            </a:graphic>
          </wp:inline>
        </w:drawing>
      </w:r>
    </w:p>
    <w:p w:rsidR="00DC14F6" w:rsidRDefault="00DC14F6" w:rsidP="00DC14F6">
      <w:pPr>
        <w:pStyle w:val="ListParagraph"/>
        <w:spacing w:after="0" w:line="240" w:lineRule="auto"/>
        <w:rPr>
          <w:rFonts w:ascii="Arial" w:hAnsi="Arial" w:cs="Arial"/>
          <w:sz w:val="24"/>
          <w:szCs w:val="24"/>
        </w:rPr>
      </w:pPr>
    </w:p>
    <w:p w:rsidR="00DC14F6" w:rsidRDefault="00DC14F6" w:rsidP="00DC14F6">
      <w:pPr>
        <w:jc w:val="center"/>
        <w:rPr>
          <w:rFonts w:ascii="Arial" w:hAnsi="Arial" w:cs="Arial"/>
          <w:sz w:val="24"/>
          <w:szCs w:val="24"/>
        </w:rPr>
      </w:pPr>
      <w:r>
        <w:rPr>
          <w:rFonts w:ascii="Arial" w:hAnsi="Arial" w:cs="Arial"/>
          <w:b/>
          <w:bCs/>
          <w:sz w:val="24"/>
          <w:szCs w:val="24"/>
        </w:rPr>
        <w:t>Fig 6</w:t>
      </w:r>
      <w:r w:rsidRPr="00E654EE">
        <w:rPr>
          <w:rFonts w:ascii="Arial" w:hAnsi="Arial" w:cs="Arial"/>
          <w:b/>
          <w:bCs/>
          <w:sz w:val="24"/>
          <w:szCs w:val="24"/>
        </w:rPr>
        <w:t>:–</w:t>
      </w:r>
      <w:r>
        <w:rPr>
          <w:rFonts w:ascii="Arial" w:hAnsi="Arial" w:cs="Arial"/>
          <w:sz w:val="24"/>
          <w:szCs w:val="24"/>
        </w:rPr>
        <w:t xml:space="preserve"> Corpus Reader algorithm</w:t>
      </w:r>
    </w:p>
    <w:p w:rsidR="00DC14F6" w:rsidRDefault="00DC14F6" w:rsidP="00DC14F6">
      <w:pPr>
        <w:pStyle w:val="Heading1"/>
        <w:numPr>
          <w:ilvl w:val="0"/>
          <w:numId w:val="2"/>
        </w:numPr>
        <w:ind w:left="450" w:hanging="450"/>
      </w:pPr>
      <w:r>
        <w:t>Performance</w:t>
      </w:r>
    </w:p>
    <w:p w:rsidR="0098501C" w:rsidRPr="0098501C" w:rsidRDefault="0098501C" w:rsidP="0098501C"/>
    <w:p w:rsidR="00DC14F6" w:rsidRDefault="00DC14F6" w:rsidP="00A26014">
      <w:pPr>
        <w:ind w:firstLine="450"/>
        <w:rPr>
          <w:rFonts w:ascii="Arial" w:hAnsi="Arial" w:cs="Arial"/>
          <w:sz w:val="24"/>
          <w:szCs w:val="24"/>
        </w:rPr>
      </w:pPr>
      <w:r>
        <w:rPr>
          <w:rFonts w:ascii="Arial" w:hAnsi="Arial" w:cs="Arial"/>
          <w:sz w:val="24"/>
          <w:szCs w:val="24"/>
        </w:rPr>
        <w:t xml:space="preserve">All the aforementioned steps &amp; algorithms have been implemented via python script. For annotating and generating corpus from 1300 notes, it took 12 seconds. </w:t>
      </w:r>
    </w:p>
    <w:p w:rsidR="00DF7A42" w:rsidRDefault="00DF7A42" w:rsidP="00DF7A42">
      <w:pPr>
        <w:pStyle w:val="Heading1"/>
        <w:numPr>
          <w:ilvl w:val="0"/>
          <w:numId w:val="2"/>
        </w:numPr>
        <w:ind w:left="450" w:hanging="450"/>
      </w:pPr>
      <w:r>
        <w:t>Limitation and future enhancement</w:t>
      </w:r>
    </w:p>
    <w:p w:rsidR="0098501C" w:rsidRPr="0098501C" w:rsidRDefault="0098501C" w:rsidP="0098501C"/>
    <w:p w:rsidR="00DF7A42" w:rsidRDefault="00DF7A42" w:rsidP="00A26014">
      <w:pPr>
        <w:ind w:firstLine="360"/>
        <w:rPr>
          <w:rFonts w:ascii="Arial" w:hAnsi="Arial" w:cs="Arial"/>
          <w:sz w:val="24"/>
          <w:szCs w:val="24"/>
        </w:rPr>
      </w:pPr>
      <w:r>
        <w:rPr>
          <w:rFonts w:ascii="Arial" w:hAnsi="Arial" w:cs="Arial"/>
          <w:sz w:val="24"/>
          <w:szCs w:val="24"/>
        </w:rPr>
        <w:t xml:space="preserve">Here are some limitation and enhancement that is recommended to improve the accuracy for this system – </w:t>
      </w:r>
    </w:p>
    <w:p w:rsidR="00DF7A42" w:rsidRDefault="00DF7A42" w:rsidP="00DF7A42">
      <w:pPr>
        <w:pStyle w:val="ListParagraph"/>
        <w:numPr>
          <w:ilvl w:val="0"/>
          <w:numId w:val="5"/>
        </w:numPr>
        <w:rPr>
          <w:rFonts w:ascii="Arial" w:hAnsi="Arial" w:cs="Arial"/>
          <w:sz w:val="24"/>
          <w:szCs w:val="24"/>
        </w:rPr>
      </w:pPr>
      <w:r w:rsidRPr="00C60CEA">
        <w:rPr>
          <w:rFonts w:ascii="Arial" w:hAnsi="Arial" w:cs="Arial"/>
          <w:b/>
          <w:bCs/>
          <w:sz w:val="24"/>
          <w:szCs w:val="24"/>
        </w:rPr>
        <w:t>N-gram analysis –</w:t>
      </w:r>
      <w:r>
        <w:rPr>
          <w:rFonts w:ascii="Arial" w:hAnsi="Arial" w:cs="Arial"/>
          <w:sz w:val="24"/>
          <w:szCs w:val="24"/>
        </w:rPr>
        <w:t xml:space="preserve"> There are some corpuses which do not provide any significant meaning if analyzed as a single text. For example, in the diagnosis corpus “</w:t>
      </w:r>
      <w:r w:rsidRPr="00DF7A42">
        <w:rPr>
          <w:rFonts w:ascii="Arial" w:hAnsi="Arial" w:cs="Arial"/>
          <w:sz w:val="24"/>
          <w:szCs w:val="24"/>
        </w:rPr>
        <w:t>lung cancer</w:t>
      </w:r>
      <w:r>
        <w:rPr>
          <w:rFonts w:ascii="Arial" w:hAnsi="Arial" w:cs="Arial"/>
          <w:sz w:val="24"/>
          <w:szCs w:val="24"/>
        </w:rPr>
        <w:t xml:space="preserve">”, we can’t say using just the first word “lung” as this is a </w:t>
      </w:r>
      <w:r>
        <w:rPr>
          <w:rFonts w:ascii="Arial" w:hAnsi="Arial" w:cs="Arial"/>
          <w:sz w:val="24"/>
          <w:szCs w:val="24"/>
        </w:rPr>
        <w:lastRenderedPageBreak/>
        <w:t>disease. For this, we need to combine both words to get the meaning of diagnosis. For this purpose, when we apply this corpus in NER, we need to do N-gram analysis which will include more than one word during analysis.</w:t>
      </w:r>
    </w:p>
    <w:p w:rsidR="00574E74" w:rsidRDefault="00574E74" w:rsidP="00574E74">
      <w:pPr>
        <w:pStyle w:val="ListParagraph"/>
        <w:rPr>
          <w:rFonts w:ascii="Arial" w:hAnsi="Arial" w:cs="Arial"/>
          <w:sz w:val="24"/>
          <w:szCs w:val="24"/>
        </w:rPr>
      </w:pPr>
    </w:p>
    <w:p w:rsidR="00DF7A42" w:rsidRDefault="00DF7A42" w:rsidP="00DF7A42">
      <w:pPr>
        <w:pStyle w:val="ListParagraph"/>
        <w:numPr>
          <w:ilvl w:val="0"/>
          <w:numId w:val="5"/>
        </w:numPr>
        <w:rPr>
          <w:rFonts w:ascii="Arial" w:hAnsi="Arial" w:cs="Arial"/>
          <w:sz w:val="24"/>
          <w:szCs w:val="24"/>
        </w:rPr>
      </w:pPr>
      <w:r w:rsidRPr="00C60CEA">
        <w:rPr>
          <w:rFonts w:ascii="Arial" w:hAnsi="Arial" w:cs="Arial"/>
          <w:b/>
          <w:bCs/>
          <w:sz w:val="24"/>
          <w:szCs w:val="24"/>
        </w:rPr>
        <w:t>Text Similarity for morphological redundancy removal –</w:t>
      </w:r>
      <w:r>
        <w:rPr>
          <w:rFonts w:ascii="Arial" w:hAnsi="Arial" w:cs="Arial"/>
          <w:sz w:val="24"/>
          <w:szCs w:val="24"/>
        </w:rPr>
        <w:t xml:space="preserve"> There are two levels of redundancies appearing in the corpus file. </w:t>
      </w:r>
    </w:p>
    <w:p w:rsidR="00DF7A42" w:rsidRDefault="00DF7A42" w:rsidP="00DF7A42">
      <w:pPr>
        <w:pStyle w:val="ListParagraph"/>
        <w:numPr>
          <w:ilvl w:val="0"/>
          <w:numId w:val="6"/>
        </w:numPr>
        <w:rPr>
          <w:rFonts w:ascii="Arial" w:hAnsi="Arial" w:cs="Arial"/>
          <w:sz w:val="24"/>
          <w:szCs w:val="24"/>
        </w:rPr>
      </w:pPr>
      <w:r w:rsidRPr="00C60CEA">
        <w:rPr>
          <w:rFonts w:ascii="Arial" w:hAnsi="Arial" w:cs="Arial"/>
          <w:b/>
          <w:bCs/>
          <w:sz w:val="24"/>
          <w:szCs w:val="24"/>
        </w:rPr>
        <w:t>Level</w:t>
      </w:r>
      <w:r w:rsidR="00C60CEA" w:rsidRPr="00C60CEA">
        <w:rPr>
          <w:rFonts w:ascii="Arial" w:hAnsi="Arial" w:cs="Arial"/>
          <w:b/>
          <w:bCs/>
          <w:sz w:val="24"/>
          <w:szCs w:val="24"/>
        </w:rPr>
        <w:t xml:space="preserve"> 1</w:t>
      </w:r>
      <w:r w:rsidRPr="00C60CEA">
        <w:rPr>
          <w:rFonts w:ascii="Arial" w:hAnsi="Arial" w:cs="Arial"/>
          <w:b/>
          <w:bCs/>
          <w:sz w:val="24"/>
          <w:szCs w:val="24"/>
        </w:rPr>
        <w:t xml:space="preserve"> : Duplication redundancy -</w:t>
      </w:r>
      <w:r>
        <w:rPr>
          <w:rFonts w:ascii="Arial" w:hAnsi="Arial" w:cs="Arial"/>
          <w:sz w:val="24"/>
          <w:szCs w:val="24"/>
        </w:rPr>
        <w:t>Redundancy due to duplicate word</w:t>
      </w:r>
    </w:p>
    <w:p w:rsidR="00DF7A42" w:rsidRDefault="00DF7A42" w:rsidP="00DF7A42">
      <w:pPr>
        <w:pStyle w:val="ListParagraph"/>
        <w:numPr>
          <w:ilvl w:val="0"/>
          <w:numId w:val="6"/>
        </w:numPr>
        <w:rPr>
          <w:rFonts w:ascii="Arial" w:hAnsi="Arial" w:cs="Arial"/>
          <w:sz w:val="24"/>
          <w:szCs w:val="24"/>
        </w:rPr>
      </w:pPr>
      <w:r w:rsidRPr="00C60CEA">
        <w:rPr>
          <w:rFonts w:ascii="Arial" w:hAnsi="Arial" w:cs="Arial"/>
          <w:b/>
          <w:bCs/>
          <w:sz w:val="24"/>
          <w:szCs w:val="24"/>
        </w:rPr>
        <w:t>Level 2: Morphological Redundancy -</w:t>
      </w:r>
      <w:r>
        <w:rPr>
          <w:rFonts w:ascii="Arial" w:hAnsi="Arial" w:cs="Arial"/>
          <w:sz w:val="24"/>
          <w:szCs w:val="24"/>
        </w:rPr>
        <w:t xml:space="preserve">Redundancy due to words appearing in different form, like plural, participle etc. </w:t>
      </w:r>
      <w:proofErr w:type="spellStart"/>
      <w:r>
        <w:rPr>
          <w:rFonts w:ascii="Arial" w:hAnsi="Arial" w:cs="Arial"/>
          <w:sz w:val="24"/>
          <w:szCs w:val="24"/>
        </w:rPr>
        <w:t>e.g</w:t>
      </w:r>
      <w:proofErr w:type="spellEnd"/>
      <w:r>
        <w:rPr>
          <w:rFonts w:ascii="Arial" w:hAnsi="Arial" w:cs="Arial"/>
          <w:sz w:val="24"/>
          <w:szCs w:val="24"/>
        </w:rPr>
        <w:t>, tumor-tumors, diabetes-diabetics, exercise-exercises-exercising etc.</w:t>
      </w:r>
    </w:p>
    <w:p w:rsidR="00FD41BD" w:rsidRDefault="00DF7A42" w:rsidP="00FD41BD">
      <w:pPr>
        <w:ind w:left="720"/>
        <w:rPr>
          <w:rFonts w:ascii="Arial" w:hAnsi="Arial" w:cs="Arial"/>
          <w:sz w:val="24"/>
          <w:szCs w:val="24"/>
        </w:rPr>
      </w:pPr>
      <w:r>
        <w:rPr>
          <w:rFonts w:ascii="Arial" w:hAnsi="Arial" w:cs="Arial"/>
          <w:sz w:val="24"/>
          <w:szCs w:val="24"/>
        </w:rPr>
        <w:t xml:space="preserve">So far, the first level of redundancy is handled in this system. But second level of redundancy is not handled. In order to tackle this second level of redundancy, we need to implement different </w:t>
      </w:r>
      <w:r w:rsidR="00C60CEA">
        <w:rPr>
          <w:rFonts w:ascii="Arial" w:hAnsi="Arial" w:cs="Arial"/>
          <w:sz w:val="24"/>
          <w:szCs w:val="24"/>
        </w:rPr>
        <w:t>techniques of text similarity to reduce this type of redundancy.</w:t>
      </w:r>
    </w:p>
    <w:p w:rsidR="004541F0" w:rsidRDefault="004541F0" w:rsidP="006C2261">
      <w:pPr>
        <w:pStyle w:val="Heading1"/>
        <w:numPr>
          <w:ilvl w:val="0"/>
          <w:numId w:val="2"/>
        </w:numPr>
        <w:ind w:left="360"/>
      </w:pPr>
      <w:r>
        <w:t>References</w:t>
      </w:r>
    </w:p>
    <w:p w:rsidR="006C2261" w:rsidRPr="006C2261" w:rsidRDefault="006C2261" w:rsidP="006C2261"/>
    <w:p w:rsidR="004541F0" w:rsidRDefault="004541F0" w:rsidP="00C447CA">
      <w:pPr>
        <w:pStyle w:val="ListParagraph"/>
        <w:numPr>
          <w:ilvl w:val="0"/>
          <w:numId w:val="1"/>
        </w:numPr>
        <w:jc w:val="both"/>
        <w:rPr>
          <w:rFonts w:ascii="Arial" w:hAnsi="Arial" w:cs="Arial"/>
          <w:sz w:val="24"/>
          <w:szCs w:val="24"/>
        </w:rPr>
      </w:pPr>
      <w:proofErr w:type="spellStart"/>
      <w:r w:rsidRPr="00C447CA">
        <w:rPr>
          <w:rFonts w:ascii="Arial" w:hAnsi="Arial" w:cs="Arial"/>
          <w:sz w:val="24"/>
          <w:szCs w:val="24"/>
        </w:rPr>
        <w:t>Xu</w:t>
      </w:r>
      <w:proofErr w:type="spellEnd"/>
      <w:r w:rsidRPr="00C447CA">
        <w:rPr>
          <w:rFonts w:ascii="Arial" w:hAnsi="Arial" w:cs="Arial"/>
          <w:sz w:val="24"/>
          <w:szCs w:val="24"/>
        </w:rPr>
        <w:t xml:space="preserve">, H.; </w:t>
      </w:r>
      <w:proofErr w:type="spellStart"/>
      <w:r w:rsidRPr="00C447CA">
        <w:rPr>
          <w:rFonts w:ascii="Arial" w:hAnsi="Arial" w:cs="Arial"/>
          <w:sz w:val="24"/>
          <w:szCs w:val="24"/>
        </w:rPr>
        <w:t>Stenner</w:t>
      </w:r>
      <w:proofErr w:type="spellEnd"/>
      <w:r w:rsidRPr="00C447CA">
        <w:rPr>
          <w:rFonts w:ascii="Arial" w:hAnsi="Arial" w:cs="Arial"/>
          <w:sz w:val="24"/>
          <w:szCs w:val="24"/>
        </w:rPr>
        <w:t xml:space="preserve">, S.P.; </w:t>
      </w:r>
      <w:proofErr w:type="spellStart"/>
      <w:r w:rsidRPr="00C447CA">
        <w:rPr>
          <w:rFonts w:ascii="Arial" w:hAnsi="Arial" w:cs="Arial"/>
          <w:sz w:val="24"/>
          <w:szCs w:val="24"/>
        </w:rPr>
        <w:t>Doan</w:t>
      </w:r>
      <w:proofErr w:type="gramStart"/>
      <w:r w:rsidRPr="00C447CA">
        <w:rPr>
          <w:rFonts w:ascii="Arial" w:hAnsi="Arial" w:cs="Arial"/>
          <w:sz w:val="24"/>
          <w:szCs w:val="24"/>
        </w:rPr>
        <w:t>,S</w:t>
      </w:r>
      <w:proofErr w:type="gramEnd"/>
      <w:r w:rsidRPr="00C447CA">
        <w:rPr>
          <w:rFonts w:ascii="Arial" w:hAnsi="Arial" w:cs="Arial"/>
          <w:sz w:val="24"/>
          <w:szCs w:val="24"/>
        </w:rPr>
        <w:t>.;Johnson</w:t>
      </w:r>
      <w:proofErr w:type="spellEnd"/>
      <w:r w:rsidRPr="00C447CA">
        <w:rPr>
          <w:rFonts w:ascii="Arial" w:hAnsi="Arial" w:cs="Arial"/>
          <w:sz w:val="24"/>
          <w:szCs w:val="24"/>
        </w:rPr>
        <w:t xml:space="preserve">, K.B.; </w:t>
      </w:r>
      <w:proofErr w:type="spellStart"/>
      <w:r w:rsidRPr="00C447CA">
        <w:rPr>
          <w:rFonts w:ascii="Arial" w:hAnsi="Arial" w:cs="Arial"/>
          <w:sz w:val="24"/>
          <w:szCs w:val="24"/>
        </w:rPr>
        <w:t>Waitman,L.R.;Denny</w:t>
      </w:r>
      <w:proofErr w:type="spellEnd"/>
      <w:r w:rsidRPr="00C447CA">
        <w:rPr>
          <w:rFonts w:ascii="Arial" w:hAnsi="Arial" w:cs="Arial"/>
          <w:sz w:val="24"/>
          <w:szCs w:val="24"/>
        </w:rPr>
        <w:t xml:space="preserve">, J.C </w:t>
      </w:r>
      <w:proofErr w:type="spellStart"/>
      <w:r w:rsidR="00C447CA" w:rsidRPr="00C447CA">
        <w:rPr>
          <w:rFonts w:ascii="Arial" w:hAnsi="Arial" w:cs="Arial"/>
          <w:i/>
          <w:sz w:val="24"/>
          <w:szCs w:val="24"/>
        </w:rPr>
        <w:t>MedEx</w:t>
      </w:r>
      <w:proofErr w:type="spellEnd"/>
      <w:r w:rsidR="00C447CA" w:rsidRPr="00C447CA">
        <w:rPr>
          <w:rFonts w:ascii="Arial" w:hAnsi="Arial" w:cs="Arial"/>
          <w:i/>
          <w:sz w:val="24"/>
          <w:szCs w:val="24"/>
        </w:rPr>
        <w:t xml:space="preserve">: a medication information extraction system for clinical narratives; </w:t>
      </w:r>
      <w:r w:rsidR="00C447CA" w:rsidRPr="00C447CA">
        <w:rPr>
          <w:rFonts w:ascii="Arial" w:hAnsi="Arial" w:cs="Arial"/>
          <w:sz w:val="24"/>
          <w:szCs w:val="24"/>
        </w:rPr>
        <w:t>Journal of the American Medical Informatics</w:t>
      </w:r>
      <w:r w:rsidR="00C447CA">
        <w:rPr>
          <w:rFonts w:ascii="Arial" w:hAnsi="Arial" w:cs="Arial"/>
          <w:sz w:val="24"/>
          <w:szCs w:val="24"/>
        </w:rPr>
        <w:t xml:space="preserve"> Association (JAMIA), 2009</w:t>
      </w:r>
      <w:r w:rsidR="00C447CA" w:rsidRPr="00C447CA">
        <w:rPr>
          <w:rFonts w:ascii="Arial" w:hAnsi="Arial" w:cs="Arial"/>
          <w:sz w:val="24"/>
          <w:szCs w:val="24"/>
        </w:rPr>
        <w:t>; pp</w:t>
      </w:r>
      <w:r w:rsidR="00243A59">
        <w:rPr>
          <w:rFonts w:ascii="Arial" w:hAnsi="Arial" w:cs="Arial"/>
          <w:sz w:val="24"/>
          <w:szCs w:val="24"/>
        </w:rPr>
        <w:t>.</w:t>
      </w:r>
      <w:r w:rsidR="00C447CA" w:rsidRPr="00C447CA">
        <w:rPr>
          <w:rFonts w:ascii="Arial" w:hAnsi="Arial" w:cs="Arial"/>
          <w:sz w:val="24"/>
          <w:szCs w:val="24"/>
        </w:rPr>
        <w:t xml:space="preserve"> 19-24</w:t>
      </w:r>
    </w:p>
    <w:p w:rsidR="00C447CA" w:rsidRPr="00243A59" w:rsidRDefault="00C447CA" w:rsidP="00C447CA">
      <w:pPr>
        <w:pStyle w:val="ListParagraph"/>
        <w:numPr>
          <w:ilvl w:val="0"/>
          <w:numId w:val="1"/>
        </w:numPr>
        <w:jc w:val="both"/>
        <w:rPr>
          <w:rFonts w:ascii="Arial" w:hAnsi="Arial" w:cs="Arial"/>
          <w:i/>
          <w:sz w:val="24"/>
          <w:szCs w:val="24"/>
        </w:rPr>
      </w:pPr>
      <w:proofErr w:type="spellStart"/>
      <w:r w:rsidRPr="00C447CA">
        <w:rPr>
          <w:rFonts w:ascii="Arial" w:hAnsi="Arial" w:cs="Arial"/>
          <w:sz w:val="24"/>
          <w:szCs w:val="24"/>
        </w:rPr>
        <w:t>Savova</w:t>
      </w:r>
      <w:proofErr w:type="spellEnd"/>
      <w:r w:rsidRPr="00C447CA">
        <w:rPr>
          <w:rFonts w:ascii="Arial" w:hAnsi="Arial" w:cs="Arial"/>
          <w:sz w:val="24"/>
          <w:szCs w:val="24"/>
        </w:rPr>
        <w:t xml:space="preserve"> G.K,; </w:t>
      </w:r>
      <w:proofErr w:type="spellStart"/>
      <w:r w:rsidRPr="00C447CA">
        <w:rPr>
          <w:rFonts w:ascii="Arial" w:hAnsi="Arial" w:cs="Arial"/>
          <w:sz w:val="24"/>
          <w:szCs w:val="24"/>
        </w:rPr>
        <w:t>Masanz,J.J</w:t>
      </w:r>
      <w:proofErr w:type="spellEnd"/>
      <w:r w:rsidRPr="00C447CA">
        <w:rPr>
          <w:rFonts w:ascii="Arial" w:hAnsi="Arial" w:cs="Arial"/>
          <w:sz w:val="24"/>
          <w:szCs w:val="24"/>
        </w:rPr>
        <w:t xml:space="preserve">.; </w:t>
      </w:r>
      <w:proofErr w:type="spellStart"/>
      <w:r w:rsidRPr="00C447CA">
        <w:rPr>
          <w:rFonts w:ascii="Arial" w:hAnsi="Arial" w:cs="Arial"/>
          <w:sz w:val="24"/>
          <w:szCs w:val="24"/>
        </w:rPr>
        <w:t>Ogren</w:t>
      </w:r>
      <w:proofErr w:type="spellEnd"/>
      <w:r w:rsidRPr="00C447CA">
        <w:rPr>
          <w:rFonts w:ascii="Arial" w:hAnsi="Arial" w:cs="Arial"/>
          <w:sz w:val="24"/>
          <w:szCs w:val="24"/>
        </w:rPr>
        <w:t xml:space="preserve">, V.P.; </w:t>
      </w:r>
      <w:proofErr w:type="spellStart"/>
      <w:r w:rsidRPr="00C447CA">
        <w:rPr>
          <w:rFonts w:ascii="Arial" w:hAnsi="Arial" w:cs="Arial"/>
          <w:sz w:val="24"/>
          <w:szCs w:val="24"/>
        </w:rPr>
        <w:t>Zheng</w:t>
      </w:r>
      <w:proofErr w:type="spellEnd"/>
      <w:r w:rsidRPr="00C447CA">
        <w:rPr>
          <w:rFonts w:ascii="Arial" w:hAnsi="Arial" w:cs="Arial"/>
          <w:sz w:val="24"/>
          <w:szCs w:val="24"/>
        </w:rPr>
        <w:t xml:space="preserve">, J.; </w:t>
      </w:r>
      <w:proofErr w:type="spellStart"/>
      <w:r w:rsidRPr="00C447CA">
        <w:rPr>
          <w:rFonts w:ascii="Arial" w:hAnsi="Arial" w:cs="Arial"/>
          <w:sz w:val="24"/>
          <w:szCs w:val="24"/>
        </w:rPr>
        <w:t>Sohn</w:t>
      </w:r>
      <w:proofErr w:type="spellEnd"/>
      <w:r w:rsidRPr="00C447CA">
        <w:rPr>
          <w:rFonts w:ascii="Arial" w:hAnsi="Arial" w:cs="Arial"/>
          <w:sz w:val="24"/>
          <w:szCs w:val="24"/>
        </w:rPr>
        <w:t xml:space="preserve">, S.; Kipper-Schuler, </w:t>
      </w:r>
      <w:proofErr w:type="spellStart"/>
      <w:r w:rsidRPr="00C447CA">
        <w:rPr>
          <w:rFonts w:ascii="Arial" w:hAnsi="Arial" w:cs="Arial"/>
          <w:sz w:val="24"/>
          <w:szCs w:val="24"/>
        </w:rPr>
        <w:t>C.K.;Chute</w:t>
      </w:r>
      <w:proofErr w:type="spellEnd"/>
      <w:r w:rsidRPr="00C447CA">
        <w:rPr>
          <w:rFonts w:ascii="Arial" w:hAnsi="Arial" w:cs="Arial"/>
          <w:sz w:val="24"/>
          <w:szCs w:val="24"/>
        </w:rPr>
        <w:t xml:space="preserve">, G.C. </w:t>
      </w:r>
      <w:r w:rsidRPr="00C447CA">
        <w:rPr>
          <w:rFonts w:ascii="Arial" w:hAnsi="Arial" w:cs="Arial"/>
          <w:i/>
          <w:sz w:val="24"/>
          <w:szCs w:val="24"/>
        </w:rPr>
        <w:t>Mayo clinical Text Analysis and Knowledge Extraction System (</w:t>
      </w:r>
      <w:proofErr w:type="spellStart"/>
      <w:r w:rsidRPr="00C447CA">
        <w:rPr>
          <w:rFonts w:ascii="Arial" w:hAnsi="Arial" w:cs="Arial"/>
          <w:i/>
          <w:sz w:val="24"/>
          <w:szCs w:val="24"/>
        </w:rPr>
        <w:t>cTAKES</w:t>
      </w:r>
      <w:proofErr w:type="spellEnd"/>
      <w:r w:rsidRPr="00C447CA">
        <w:rPr>
          <w:rFonts w:ascii="Arial" w:hAnsi="Arial" w:cs="Arial"/>
          <w:i/>
          <w:sz w:val="24"/>
          <w:szCs w:val="24"/>
        </w:rPr>
        <w:t>): architecture, component evaluation and applications</w:t>
      </w:r>
      <w:r>
        <w:rPr>
          <w:rFonts w:ascii="Arial" w:hAnsi="Arial" w:cs="Arial"/>
          <w:i/>
          <w:sz w:val="24"/>
          <w:szCs w:val="24"/>
        </w:rPr>
        <w:t xml:space="preserve">; </w:t>
      </w:r>
      <w:r w:rsidRPr="00C447CA">
        <w:rPr>
          <w:rFonts w:ascii="Arial" w:hAnsi="Arial" w:cs="Arial"/>
          <w:i/>
          <w:sz w:val="24"/>
          <w:szCs w:val="24"/>
        </w:rPr>
        <w:t xml:space="preserve">; </w:t>
      </w:r>
      <w:r w:rsidRPr="00C447CA">
        <w:rPr>
          <w:rFonts w:ascii="Arial" w:hAnsi="Arial" w:cs="Arial"/>
          <w:sz w:val="24"/>
          <w:szCs w:val="24"/>
        </w:rPr>
        <w:t>Journal of the American Medical Informatics</w:t>
      </w:r>
      <w:r>
        <w:rPr>
          <w:rFonts w:ascii="Arial" w:hAnsi="Arial" w:cs="Arial"/>
          <w:sz w:val="24"/>
          <w:szCs w:val="24"/>
        </w:rPr>
        <w:t xml:space="preserve"> Association (JAMIA), 2010</w:t>
      </w:r>
      <w:r w:rsidRPr="00C447CA">
        <w:rPr>
          <w:rFonts w:ascii="Arial" w:hAnsi="Arial" w:cs="Arial"/>
          <w:sz w:val="24"/>
          <w:szCs w:val="24"/>
        </w:rPr>
        <w:t>; pp</w:t>
      </w:r>
      <w:r w:rsidR="00243A59">
        <w:rPr>
          <w:rFonts w:ascii="Arial" w:hAnsi="Arial" w:cs="Arial"/>
          <w:sz w:val="24"/>
          <w:szCs w:val="24"/>
        </w:rPr>
        <w:t>.</w:t>
      </w:r>
      <w:r w:rsidRPr="00C447CA">
        <w:rPr>
          <w:rFonts w:ascii="Arial" w:hAnsi="Arial" w:cs="Arial"/>
          <w:sz w:val="24"/>
          <w:szCs w:val="24"/>
        </w:rPr>
        <w:t xml:space="preserve"> </w:t>
      </w:r>
      <w:r w:rsidR="002C53F0">
        <w:rPr>
          <w:rFonts w:ascii="Arial" w:hAnsi="Arial" w:cs="Arial"/>
          <w:sz w:val="24"/>
          <w:szCs w:val="24"/>
        </w:rPr>
        <w:t>507</w:t>
      </w:r>
      <w:r w:rsidRPr="00C447CA">
        <w:rPr>
          <w:rFonts w:ascii="Arial" w:hAnsi="Arial" w:cs="Arial"/>
          <w:sz w:val="24"/>
          <w:szCs w:val="24"/>
        </w:rPr>
        <w:t>-</w:t>
      </w:r>
      <w:r w:rsidR="002C53F0">
        <w:rPr>
          <w:rFonts w:ascii="Arial" w:hAnsi="Arial" w:cs="Arial"/>
          <w:sz w:val="24"/>
          <w:szCs w:val="24"/>
        </w:rPr>
        <w:t>513</w:t>
      </w:r>
      <w:r w:rsidR="00243A59">
        <w:rPr>
          <w:rFonts w:ascii="Arial" w:hAnsi="Arial" w:cs="Arial"/>
          <w:sz w:val="24"/>
          <w:szCs w:val="24"/>
        </w:rPr>
        <w:t>.</w:t>
      </w:r>
    </w:p>
    <w:p w:rsidR="00243A59" w:rsidRDefault="00243A59" w:rsidP="00243A59">
      <w:pPr>
        <w:pStyle w:val="ListParagraph"/>
        <w:numPr>
          <w:ilvl w:val="0"/>
          <w:numId w:val="1"/>
        </w:numPr>
        <w:jc w:val="both"/>
        <w:rPr>
          <w:rFonts w:ascii="Arial" w:hAnsi="Arial" w:cs="Arial"/>
          <w:sz w:val="24"/>
          <w:szCs w:val="24"/>
        </w:rPr>
      </w:pPr>
      <w:proofErr w:type="spellStart"/>
      <w:r w:rsidRPr="00243A59">
        <w:rPr>
          <w:rFonts w:ascii="Arial" w:hAnsi="Arial" w:cs="Arial"/>
          <w:sz w:val="24"/>
          <w:szCs w:val="24"/>
        </w:rPr>
        <w:t>Garla</w:t>
      </w:r>
      <w:proofErr w:type="spellEnd"/>
      <w:r w:rsidRPr="00243A59">
        <w:rPr>
          <w:rFonts w:ascii="Arial" w:hAnsi="Arial" w:cs="Arial"/>
          <w:sz w:val="24"/>
          <w:szCs w:val="24"/>
        </w:rPr>
        <w:t xml:space="preserve">, V.; Re, L.V. III; </w:t>
      </w:r>
      <w:proofErr w:type="spellStart"/>
      <w:r w:rsidRPr="00243A59">
        <w:rPr>
          <w:rFonts w:ascii="Arial" w:hAnsi="Arial" w:cs="Arial"/>
          <w:sz w:val="24"/>
          <w:szCs w:val="24"/>
        </w:rPr>
        <w:t>Dorey</w:t>
      </w:r>
      <w:proofErr w:type="spellEnd"/>
      <w:r w:rsidRPr="00243A59">
        <w:rPr>
          <w:rFonts w:ascii="Arial" w:hAnsi="Arial" w:cs="Arial"/>
          <w:sz w:val="24"/>
          <w:szCs w:val="24"/>
        </w:rPr>
        <w:t xml:space="preserve">-Stein, Z.; </w:t>
      </w:r>
      <w:proofErr w:type="spellStart"/>
      <w:r w:rsidRPr="00243A59">
        <w:rPr>
          <w:rFonts w:ascii="Arial" w:hAnsi="Arial" w:cs="Arial"/>
          <w:sz w:val="24"/>
          <w:szCs w:val="24"/>
        </w:rPr>
        <w:t>Kidwai</w:t>
      </w:r>
      <w:proofErr w:type="spellEnd"/>
      <w:r w:rsidRPr="00243A59">
        <w:rPr>
          <w:rFonts w:ascii="Arial" w:hAnsi="Arial" w:cs="Arial"/>
          <w:sz w:val="24"/>
          <w:szCs w:val="24"/>
        </w:rPr>
        <w:t xml:space="preserve">, F.; Scotch, M.; </w:t>
      </w:r>
      <w:proofErr w:type="spellStart"/>
      <w:r w:rsidRPr="00243A59">
        <w:rPr>
          <w:rFonts w:ascii="Arial" w:hAnsi="Arial" w:cs="Arial"/>
          <w:sz w:val="24"/>
          <w:szCs w:val="24"/>
        </w:rPr>
        <w:t>Womack,J</w:t>
      </w:r>
      <w:proofErr w:type="spellEnd"/>
      <w:r w:rsidRPr="00243A59">
        <w:rPr>
          <w:rFonts w:ascii="Arial" w:hAnsi="Arial" w:cs="Arial"/>
          <w:sz w:val="24"/>
          <w:szCs w:val="24"/>
        </w:rPr>
        <w:t xml:space="preserve">.; </w:t>
      </w:r>
      <w:proofErr w:type="spellStart"/>
      <w:r w:rsidRPr="00243A59">
        <w:rPr>
          <w:rFonts w:ascii="Arial" w:hAnsi="Arial" w:cs="Arial"/>
          <w:sz w:val="24"/>
          <w:szCs w:val="24"/>
        </w:rPr>
        <w:t>Justice,A</w:t>
      </w:r>
      <w:proofErr w:type="spellEnd"/>
      <w:r w:rsidRPr="00243A59">
        <w:rPr>
          <w:rFonts w:ascii="Arial" w:hAnsi="Arial" w:cs="Arial"/>
          <w:sz w:val="24"/>
          <w:szCs w:val="24"/>
        </w:rPr>
        <w:t xml:space="preserve">.; </w:t>
      </w:r>
      <w:proofErr w:type="spellStart"/>
      <w:r w:rsidRPr="00243A59">
        <w:rPr>
          <w:rFonts w:ascii="Arial" w:hAnsi="Arial" w:cs="Arial"/>
          <w:sz w:val="24"/>
          <w:szCs w:val="24"/>
        </w:rPr>
        <w:t>Brandt,C</w:t>
      </w:r>
      <w:proofErr w:type="spellEnd"/>
      <w:r w:rsidRPr="00243A59">
        <w:rPr>
          <w:rFonts w:ascii="Arial" w:hAnsi="Arial" w:cs="Arial"/>
          <w:sz w:val="24"/>
          <w:szCs w:val="24"/>
        </w:rPr>
        <w:t xml:space="preserve">. </w:t>
      </w:r>
      <w:r w:rsidRPr="00243A59">
        <w:rPr>
          <w:rFonts w:ascii="Arial" w:hAnsi="Arial" w:cs="Arial"/>
          <w:i/>
          <w:sz w:val="24"/>
          <w:szCs w:val="24"/>
        </w:rPr>
        <w:t xml:space="preserve">The Yale </w:t>
      </w:r>
      <w:proofErr w:type="spellStart"/>
      <w:r w:rsidRPr="00243A59">
        <w:rPr>
          <w:rFonts w:ascii="Arial" w:hAnsi="Arial" w:cs="Arial"/>
          <w:i/>
          <w:sz w:val="24"/>
          <w:szCs w:val="24"/>
        </w:rPr>
        <w:t>cTAKES</w:t>
      </w:r>
      <w:proofErr w:type="spellEnd"/>
      <w:r w:rsidRPr="00243A59">
        <w:rPr>
          <w:rFonts w:ascii="Arial" w:hAnsi="Arial" w:cs="Arial"/>
          <w:i/>
          <w:sz w:val="24"/>
          <w:szCs w:val="24"/>
        </w:rPr>
        <w:t xml:space="preserve"> extensions for document classification: architecture and application</w:t>
      </w:r>
      <w:r>
        <w:rPr>
          <w:rFonts w:ascii="Arial" w:hAnsi="Arial" w:cs="Arial"/>
          <w:sz w:val="24"/>
          <w:szCs w:val="24"/>
        </w:rPr>
        <w:t xml:space="preserve"> </w:t>
      </w:r>
      <w:r w:rsidRPr="00C447CA">
        <w:rPr>
          <w:rFonts w:ascii="Arial" w:hAnsi="Arial" w:cs="Arial"/>
          <w:sz w:val="24"/>
          <w:szCs w:val="24"/>
        </w:rPr>
        <w:t>Journal of the American Medical Informatics</w:t>
      </w:r>
      <w:r>
        <w:rPr>
          <w:rFonts w:ascii="Arial" w:hAnsi="Arial" w:cs="Arial"/>
          <w:sz w:val="24"/>
          <w:szCs w:val="24"/>
        </w:rPr>
        <w:t xml:space="preserve"> Association (JAMIA), 2011</w:t>
      </w:r>
      <w:r w:rsidRPr="00C447CA">
        <w:rPr>
          <w:rFonts w:ascii="Arial" w:hAnsi="Arial" w:cs="Arial"/>
          <w:sz w:val="24"/>
          <w:szCs w:val="24"/>
        </w:rPr>
        <w:t>; pp</w:t>
      </w:r>
      <w:r>
        <w:rPr>
          <w:rFonts w:ascii="Arial" w:hAnsi="Arial" w:cs="Arial"/>
          <w:sz w:val="24"/>
          <w:szCs w:val="24"/>
        </w:rPr>
        <w:t>.</w:t>
      </w:r>
      <w:r w:rsidRPr="00C447CA">
        <w:rPr>
          <w:rFonts w:ascii="Arial" w:hAnsi="Arial" w:cs="Arial"/>
          <w:sz w:val="24"/>
          <w:szCs w:val="24"/>
        </w:rPr>
        <w:t xml:space="preserve"> </w:t>
      </w:r>
      <w:r>
        <w:rPr>
          <w:rFonts w:ascii="Arial" w:hAnsi="Arial" w:cs="Arial"/>
          <w:sz w:val="24"/>
          <w:szCs w:val="24"/>
        </w:rPr>
        <w:t>1-7</w:t>
      </w:r>
    </w:p>
    <w:p w:rsidR="00243A59" w:rsidRDefault="00243A59" w:rsidP="00C447CA">
      <w:pPr>
        <w:pStyle w:val="ListParagraph"/>
        <w:numPr>
          <w:ilvl w:val="0"/>
          <w:numId w:val="1"/>
        </w:numPr>
        <w:jc w:val="both"/>
        <w:rPr>
          <w:rFonts w:ascii="Arial" w:hAnsi="Arial" w:cs="Arial"/>
          <w:sz w:val="24"/>
          <w:szCs w:val="24"/>
        </w:rPr>
      </w:pPr>
      <w:proofErr w:type="spellStart"/>
      <w:r w:rsidRPr="00243A59">
        <w:rPr>
          <w:rFonts w:ascii="Arial" w:hAnsi="Arial" w:cs="Arial"/>
          <w:sz w:val="24"/>
          <w:szCs w:val="24"/>
        </w:rPr>
        <w:t>Liddy</w:t>
      </w:r>
      <w:proofErr w:type="spellEnd"/>
      <w:r w:rsidRPr="00243A59">
        <w:rPr>
          <w:rFonts w:ascii="Arial" w:hAnsi="Arial" w:cs="Arial"/>
          <w:sz w:val="24"/>
          <w:szCs w:val="24"/>
        </w:rPr>
        <w:t>, E.D.</w:t>
      </w:r>
      <w:r>
        <w:rPr>
          <w:rFonts w:ascii="Arial" w:hAnsi="Arial" w:cs="Arial"/>
          <w:sz w:val="24"/>
          <w:szCs w:val="24"/>
        </w:rPr>
        <w:t xml:space="preserve"> </w:t>
      </w:r>
      <w:r w:rsidRPr="00243A59">
        <w:rPr>
          <w:rFonts w:ascii="Arial" w:hAnsi="Arial" w:cs="Arial"/>
          <w:i/>
          <w:sz w:val="24"/>
          <w:szCs w:val="24"/>
        </w:rPr>
        <w:t>Natural Language Processing;</w:t>
      </w:r>
      <w:r>
        <w:rPr>
          <w:rFonts w:ascii="Arial" w:hAnsi="Arial" w:cs="Arial"/>
          <w:sz w:val="24"/>
          <w:szCs w:val="24"/>
        </w:rPr>
        <w:t xml:space="preserve"> </w:t>
      </w:r>
      <w:r w:rsidRPr="00243A59">
        <w:rPr>
          <w:rFonts w:ascii="Arial" w:hAnsi="Arial" w:cs="Arial"/>
          <w:sz w:val="24"/>
          <w:szCs w:val="24"/>
        </w:rPr>
        <w:t>Encyclopedia of Library and Information Science 2nd Edition</w:t>
      </w:r>
      <w:r>
        <w:rPr>
          <w:rFonts w:ascii="Arial" w:hAnsi="Arial" w:cs="Arial"/>
          <w:sz w:val="24"/>
          <w:szCs w:val="24"/>
        </w:rPr>
        <w:t>,2001</w:t>
      </w:r>
    </w:p>
    <w:p w:rsidR="00243A59" w:rsidRDefault="00243A59" w:rsidP="00C447CA">
      <w:pPr>
        <w:pStyle w:val="ListParagraph"/>
        <w:numPr>
          <w:ilvl w:val="0"/>
          <w:numId w:val="1"/>
        </w:numPr>
        <w:jc w:val="both"/>
        <w:rPr>
          <w:rFonts w:ascii="Arial" w:hAnsi="Arial" w:cs="Arial"/>
          <w:sz w:val="24"/>
          <w:szCs w:val="24"/>
        </w:rPr>
      </w:pPr>
      <w:r w:rsidRPr="00243A59">
        <w:rPr>
          <w:rFonts w:ascii="Arial" w:hAnsi="Arial" w:cs="Arial"/>
          <w:sz w:val="24"/>
          <w:szCs w:val="24"/>
        </w:rPr>
        <w:t xml:space="preserve">Ronan </w:t>
      </w:r>
      <w:proofErr w:type="spellStart"/>
      <w:r w:rsidRPr="00243A59">
        <w:rPr>
          <w:rFonts w:ascii="Arial" w:hAnsi="Arial" w:cs="Arial"/>
          <w:sz w:val="24"/>
          <w:szCs w:val="24"/>
        </w:rPr>
        <w:t>Collobert</w:t>
      </w:r>
      <w:proofErr w:type="spellEnd"/>
      <w:r w:rsidRPr="00243A59">
        <w:rPr>
          <w:rFonts w:ascii="Arial" w:hAnsi="Arial" w:cs="Arial"/>
          <w:sz w:val="24"/>
          <w:szCs w:val="24"/>
        </w:rPr>
        <w:t xml:space="preserve">, R.; Weston, J.; </w:t>
      </w:r>
      <w:proofErr w:type="spellStart"/>
      <w:r w:rsidRPr="00243A59">
        <w:rPr>
          <w:rFonts w:ascii="Arial" w:hAnsi="Arial" w:cs="Arial"/>
          <w:sz w:val="24"/>
          <w:szCs w:val="24"/>
        </w:rPr>
        <w:t>Bottou</w:t>
      </w:r>
      <w:proofErr w:type="spellEnd"/>
      <w:r w:rsidRPr="00243A59">
        <w:rPr>
          <w:rFonts w:ascii="Arial" w:hAnsi="Arial" w:cs="Arial"/>
          <w:sz w:val="24"/>
          <w:szCs w:val="24"/>
        </w:rPr>
        <w:t xml:space="preserve">, L.; </w:t>
      </w:r>
      <w:proofErr w:type="spellStart"/>
      <w:r w:rsidRPr="00243A59">
        <w:rPr>
          <w:rFonts w:ascii="Arial" w:hAnsi="Arial" w:cs="Arial"/>
          <w:sz w:val="24"/>
          <w:szCs w:val="24"/>
        </w:rPr>
        <w:t>Karlen</w:t>
      </w:r>
      <w:proofErr w:type="spellEnd"/>
      <w:r w:rsidRPr="00243A59">
        <w:rPr>
          <w:rFonts w:ascii="Arial" w:hAnsi="Arial" w:cs="Arial"/>
          <w:sz w:val="24"/>
          <w:szCs w:val="24"/>
        </w:rPr>
        <w:t xml:space="preserve">, M.; </w:t>
      </w:r>
      <w:proofErr w:type="spellStart"/>
      <w:r w:rsidRPr="00243A59">
        <w:rPr>
          <w:rFonts w:ascii="Arial" w:hAnsi="Arial" w:cs="Arial"/>
          <w:sz w:val="24"/>
          <w:szCs w:val="24"/>
        </w:rPr>
        <w:t>Kavukcuoglu,K</w:t>
      </w:r>
      <w:proofErr w:type="spellEnd"/>
      <w:r w:rsidRPr="00243A59">
        <w:rPr>
          <w:rFonts w:ascii="Arial" w:hAnsi="Arial" w:cs="Arial"/>
          <w:sz w:val="24"/>
          <w:szCs w:val="24"/>
        </w:rPr>
        <w:t xml:space="preserve">.; </w:t>
      </w:r>
      <w:proofErr w:type="spellStart"/>
      <w:r w:rsidRPr="00243A59">
        <w:rPr>
          <w:rFonts w:ascii="Arial" w:hAnsi="Arial" w:cs="Arial"/>
          <w:sz w:val="24"/>
          <w:szCs w:val="24"/>
        </w:rPr>
        <w:t>Kuksa</w:t>
      </w:r>
      <w:proofErr w:type="spellEnd"/>
      <w:r w:rsidRPr="00243A59">
        <w:rPr>
          <w:rFonts w:ascii="Arial" w:hAnsi="Arial" w:cs="Arial"/>
          <w:sz w:val="24"/>
          <w:szCs w:val="24"/>
        </w:rPr>
        <w:t xml:space="preserve">, P. Natural </w:t>
      </w:r>
      <w:r w:rsidRPr="006142BF">
        <w:rPr>
          <w:rFonts w:ascii="Arial" w:hAnsi="Arial" w:cs="Arial"/>
          <w:i/>
          <w:sz w:val="24"/>
          <w:szCs w:val="24"/>
        </w:rPr>
        <w:t>Language Processing (Almost) from Scratch;</w:t>
      </w:r>
      <w:r w:rsidRPr="00243A59">
        <w:rPr>
          <w:rFonts w:ascii="Arial" w:hAnsi="Arial" w:cs="Arial"/>
          <w:sz w:val="24"/>
          <w:szCs w:val="24"/>
        </w:rPr>
        <w:t xml:space="preserve"> Journal of Machine Learning Research 12, 2011</w:t>
      </w:r>
    </w:p>
    <w:p w:rsidR="006142BF" w:rsidRDefault="006142BF" w:rsidP="00C447CA">
      <w:pPr>
        <w:pStyle w:val="ListParagraph"/>
        <w:numPr>
          <w:ilvl w:val="0"/>
          <w:numId w:val="1"/>
        </w:numPr>
        <w:jc w:val="both"/>
        <w:rPr>
          <w:rFonts w:ascii="Arial" w:hAnsi="Arial" w:cs="Arial"/>
          <w:sz w:val="24"/>
          <w:szCs w:val="24"/>
        </w:rPr>
      </w:pPr>
      <w:proofErr w:type="spellStart"/>
      <w:r w:rsidRPr="006142BF">
        <w:rPr>
          <w:rFonts w:ascii="Arial" w:hAnsi="Arial" w:cs="Arial"/>
          <w:sz w:val="24"/>
          <w:szCs w:val="24"/>
        </w:rPr>
        <w:t>Wolniewicz</w:t>
      </w:r>
      <w:proofErr w:type="spellEnd"/>
      <w:r w:rsidRPr="006142BF">
        <w:rPr>
          <w:rFonts w:ascii="Arial" w:hAnsi="Arial" w:cs="Arial"/>
          <w:sz w:val="24"/>
          <w:szCs w:val="24"/>
        </w:rPr>
        <w:t>,</w:t>
      </w:r>
      <w:r>
        <w:rPr>
          <w:rFonts w:ascii="Arial" w:hAnsi="Arial" w:cs="Arial"/>
          <w:sz w:val="24"/>
          <w:szCs w:val="24"/>
        </w:rPr>
        <w:t xml:space="preserve"> </w:t>
      </w:r>
      <w:r w:rsidRPr="006142BF">
        <w:rPr>
          <w:rFonts w:ascii="Arial" w:hAnsi="Arial" w:cs="Arial"/>
          <w:sz w:val="24"/>
          <w:szCs w:val="24"/>
        </w:rPr>
        <w:t xml:space="preserve">R. </w:t>
      </w:r>
      <w:r w:rsidRPr="006142BF">
        <w:rPr>
          <w:rFonts w:ascii="Arial" w:hAnsi="Arial" w:cs="Arial"/>
          <w:i/>
          <w:sz w:val="24"/>
          <w:szCs w:val="24"/>
        </w:rPr>
        <w:t>Auto-Coding and Natural Language Processing</w:t>
      </w:r>
      <w:r w:rsidRPr="006142BF">
        <w:rPr>
          <w:rFonts w:ascii="Arial" w:hAnsi="Arial" w:cs="Arial"/>
          <w:sz w:val="24"/>
          <w:szCs w:val="24"/>
        </w:rPr>
        <w:t>; 3M Health Information Systems</w:t>
      </w:r>
    </w:p>
    <w:p w:rsidR="006142BF" w:rsidRDefault="006142BF" w:rsidP="00C447CA">
      <w:pPr>
        <w:pStyle w:val="ListParagraph"/>
        <w:numPr>
          <w:ilvl w:val="0"/>
          <w:numId w:val="1"/>
        </w:numPr>
        <w:jc w:val="both"/>
        <w:rPr>
          <w:rFonts w:ascii="Arial" w:hAnsi="Arial" w:cs="Arial"/>
          <w:sz w:val="24"/>
          <w:szCs w:val="24"/>
        </w:rPr>
      </w:pPr>
      <w:proofErr w:type="spellStart"/>
      <w:r w:rsidRPr="006142BF">
        <w:rPr>
          <w:rFonts w:ascii="Arial" w:hAnsi="Arial" w:cs="Arial"/>
          <w:sz w:val="24"/>
          <w:szCs w:val="24"/>
        </w:rPr>
        <w:t>Madnani</w:t>
      </w:r>
      <w:proofErr w:type="spellEnd"/>
      <w:r w:rsidRPr="006142BF">
        <w:rPr>
          <w:rFonts w:ascii="Arial" w:hAnsi="Arial" w:cs="Arial"/>
          <w:sz w:val="24"/>
          <w:szCs w:val="24"/>
        </w:rPr>
        <w:t xml:space="preserve">, N.; </w:t>
      </w:r>
      <w:r w:rsidRPr="006142BF">
        <w:rPr>
          <w:rFonts w:ascii="Arial" w:hAnsi="Arial" w:cs="Arial"/>
          <w:i/>
          <w:sz w:val="24"/>
          <w:szCs w:val="24"/>
        </w:rPr>
        <w:t>Getting Started on Natural Language Processing with Python</w:t>
      </w:r>
    </w:p>
    <w:p w:rsidR="006142BF" w:rsidRDefault="00B23476" w:rsidP="00C447CA">
      <w:pPr>
        <w:pStyle w:val="ListParagraph"/>
        <w:numPr>
          <w:ilvl w:val="0"/>
          <w:numId w:val="1"/>
        </w:numPr>
        <w:jc w:val="both"/>
        <w:rPr>
          <w:rFonts w:ascii="Arial" w:hAnsi="Arial" w:cs="Arial"/>
          <w:sz w:val="24"/>
          <w:szCs w:val="24"/>
        </w:rPr>
      </w:pPr>
      <w:r w:rsidRPr="00B23476">
        <w:rPr>
          <w:rFonts w:ascii="Arial" w:hAnsi="Arial" w:cs="Arial"/>
          <w:sz w:val="24"/>
          <w:szCs w:val="24"/>
        </w:rPr>
        <w:t xml:space="preserve">Wu, Y.; Denny, C.J; </w:t>
      </w:r>
      <w:proofErr w:type="spellStart"/>
      <w:r w:rsidRPr="00B23476">
        <w:rPr>
          <w:rFonts w:ascii="Arial" w:hAnsi="Arial" w:cs="Arial"/>
          <w:sz w:val="24"/>
          <w:szCs w:val="24"/>
        </w:rPr>
        <w:t>Rosenbloom</w:t>
      </w:r>
      <w:proofErr w:type="spellEnd"/>
      <w:r w:rsidRPr="00B23476">
        <w:rPr>
          <w:rFonts w:ascii="Arial" w:hAnsi="Arial" w:cs="Arial"/>
          <w:sz w:val="24"/>
          <w:szCs w:val="24"/>
        </w:rPr>
        <w:t xml:space="preserve">, S.T.; Miller, R.A.; </w:t>
      </w:r>
      <w:proofErr w:type="spellStart"/>
      <w:r w:rsidRPr="00B23476">
        <w:rPr>
          <w:rFonts w:ascii="Arial" w:hAnsi="Arial" w:cs="Arial"/>
          <w:sz w:val="24"/>
          <w:szCs w:val="24"/>
        </w:rPr>
        <w:t>Giuse</w:t>
      </w:r>
      <w:proofErr w:type="spellEnd"/>
      <w:r w:rsidRPr="00B23476">
        <w:rPr>
          <w:rFonts w:ascii="Arial" w:hAnsi="Arial" w:cs="Arial"/>
          <w:sz w:val="24"/>
          <w:szCs w:val="24"/>
        </w:rPr>
        <w:t>, D.A.</w:t>
      </w:r>
      <w:proofErr w:type="gramStart"/>
      <w:r w:rsidRPr="00B23476">
        <w:rPr>
          <w:rFonts w:ascii="Arial" w:hAnsi="Arial" w:cs="Arial"/>
          <w:sz w:val="24"/>
          <w:szCs w:val="24"/>
        </w:rPr>
        <w:t>;</w:t>
      </w:r>
      <w:proofErr w:type="spellStart"/>
      <w:r w:rsidRPr="00B23476">
        <w:rPr>
          <w:rFonts w:ascii="Arial" w:hAnsi="Arial" w:cs="Arial"/>
          <w:sz w:val="24"/>
          <w:szCs w:val="24"/>
        </w:rPr>
        <w:t>D</w:t>
      </w:r>
      <w:proofErr w:type="gramEnd"/>
      <w:r w:rsidRPr="00B23476">
        <w:rPr>
          <w:rFonts w:ascii="Arial" w:hAnsi="Arial" w:cs="Arial"/>
          <w:sz w:val="24"/>
          <w:szCs w:val="24"/>
        </w:rPr>
        <w:t>r.Ing</w:t>
      </w:r>
      <w:proofErr w:type="spellEnd"/>
      <w:r w:rsidRPr="00B23476">
        <w:rPr>
          <w:rFonts w:ascii="Arial" w:hAnsi="Arial" w:cs="Arial"/>
          <w:sz w:val="24"/>
          <w:szCs w:val="24"/>
        </w:rPr>
        <w:t xml:space="preserve">; </w:t>
      </w:r>
      <w:proofErr w:type="spellStart"/>
      <w:r w:rsidRPr="00B23476">
        <w:rPr>
          <w:rFonts w:ascii="Arial" w:hAnsi="Arial" w:cs="Arial"/>
          <w:sz w:val="24"/>
          <w:szCs w:val="24"/>
        </w:rPr>
        <w:t>Xu</w:t>
      </w:r>
      <w:proofErr w:type="spellEnd"/>
      <w:r w:rsidRPr="00B23476">
        <w:rPr>
          <w:rFonts w:ascii="Arial" w:hAnsi="Arial" w:cs="Arial"/>
          <w:sz w:val="24"/>
          <w:szCs w:val="24"/>
        </w:rPr>
        <w:t xml:space="preserve">, H. </w:t>
      </w:r>
      <w:r w:rsidRPr="00B23476">
        <w:rPr>
          <w:rFonts w:ascii="Arial" w:hAnsi="Arial" w:cs="Arial"/>
          <w:i/>
          <w:sz w:val="24"/>
          <w:szCs w:val="24"/>
        </w:rPr>
        <w:t>A comparative study of current clinical natural language processing systems on handling abbreviations in discharge summaries</w:t>
      </w:r>
      <w:r w:rsidRPr="00B23476">
        <w:rPr>
          <w:rFonts w:ascii="Arial" w:hAnsi="Arial" w:cs="Arial"/>
          <w:sz w:val="24"/>
          <w:szCs w:val="24"/>
        </w:rPr>
        <w:t xml:space="preserve">; Department of Biomedical </w:t>
      </w:r>
      <w:r w:rsidRPr="00B23476">
        <w:rPr>
          <w:rFonts w:ascii="Arial" w:hAnsi="Arial" w:cs="Arial"/>
          <w:sz w:val="24"/>
          <w:szCs w:val="24"/>
        </w:rPr>
        <w:lastRenderedPageBreak/>
        <w:t>Informatics, Department of Medicine, School of Medicine, Vanderbilt University, Nashville, TN</w:t>
      </w:r>
    </w:p>
    <w:p w:rsidR="00B23476" w:rsidRDefault="00FC70A5" w:rsidP="00C447CA">
      <w:pPr>
        <w:pStyle w:val="ListParagraph"/>
        <w:numPr>
          <w:ilvl w:val="0"/>
          <w:numId w:val="1"/>
        </w:numPr>
        <w:jc w:val="both"/>
        <w:rPr>
          <w:rFonts w:ascii="Arial" w:hAnsi="Arial" w:cs="Arial"/>
          <w:sz w:val="24"/>
          <w:szCs w:val="24"/>
        </w:rPr>
      </w:pPr>
      <w:proofErr w:type="spellStart"/>
      <w:r w:rsidRPr="00FC70A5">
        <w:rPr>
          <w:rFonts w:ascii="Arial" w:hAnsi="Arial" w:cs="Arial"/>
          <w:sz w:val="24"/>
          <w:szCs w:val="24"/>
        </w:rPr>
        <w:t>Bodenreider</w:t>
      </w:r>
      <w:proofErr w:type="spellEnd"/>
      <w:r w:rsidRPr="00FC70A5">
        <w:rPr>
          <w:rFonts w:ascii="Arial" w:hAnsi="Arial" w:cs="Arial"/>
          <w:sz w:val="24"/>
          <w:szCs w:val="24"/>
        </w:rPr>
        <w:t xml:space="preserve">, O.; Willis, J.; Hole, W. </w:t>
      </w:r>
      <w:r w:rsidRPr="005D42B3">
        <w:rPr>
          <w:rFonts w:ascii="Arial" w:hAnsi="Arial" w:cs="Arial"/>
          <w:i/>
          <w:sz w:val="24"/>
          <w:szCs w:val="24"/>
        </w:rPr>
        <w:t>The Unified Medical Language System; National Library of Medicine</w:t>
      </w:r>
      <w:r w:rsidRPr="00FC70A5">
        <w:rPr>
          <w:rFonts w:ascii="Arial" w:hAnsi="Arial" w:cs="Arial"/>
          <w:sz w:val="24"/>
          <w:szCs w:val="24"/>
        </w:rPr>
        <w:t>, 2004</w:t>
      </w:r>
    </w:p>
    <w:p w:rsidR="005D42B3" w:rsidRDefault="003812EF" w:rsidP="00C447CA">
      <w:pPr>
        <w:pStyle w:val="ListParagraph"/>
        <w:numPr>
          <w:ilvl w:val="0"/>
          <w:numId w:val="1"/>
        </w:numPr>
        <w:jc w:val="both"/>
        <w:rPr>
          <w:rFonts w:ascii="Arial" w:hAnsi="Arial" w:cs="Arial"/>
          <w:sz w:val="24"/>
          <w:szCs w:val="24"/>
        </w:rPr>
      </w:pPr>
      <w:proofErr w:type="spellStart"/>
      <w:r w:rsidRPr="003812EF">
        <w:rPr>
          <w:rFonts w:ascii="Arial" w:hAnsi="Arial" w:cs="Arial"/>
          <w:sz w:val="24"/>
          <w:szCs w:val="24"/>
        </w:rPr>
        <w:t>Klassen</w:t>
      </w:r>
      <w:proofErr w:type="spellEnd"/>
      <w:r>
        <w:rPr>
          <w:rFonts w:ascii="Arial" w:hAnsi="Arial" w:cs="Arial"/>
          <w:sz w:val="24"/>
          <w:szCs w:val="24"/>
        </w:rPr>
        <w:t>, P.</w:t>
      </w:r>
      <w:r w:rsidR="00CE30F7">
        <w:rPr>
          <w:rFonts w:ascii="Arial" w:hAnsi="Arial" w:cs="Arial"/>
          <w:sz w:val="24"/>
          <w:szCs w:val="24"/>
        </w:rPr>
        <w:t>;</w:t>
      </w:r>
      <w:r>
        <w:rPr>
          <w:rFonts w:ascii="Arial" w:hAnsi="Arial" w:cs="Arial"/>
          <w:sz w:val="24"/>
          <w:szCs w:val="24"/>
        </w:rPr>
        <w:t xml:space="preserve"> </w:t>
      </w:r>
      <w:r w:rsidRPr="00CE30F7">
        <w:rPr>
          <w:rFonts w:ascii="Arial" w:hAnsi="Arial" w:cs="Arial"/>
          <w:i/>
          <w:iCs/>
          <w:sz w:val="24"/>
          <w:szCs w:val="24"/>
        </w:rPr>
        <w:t>Gate Overview and Demo;</w:t>
      </w:r>
      <w:r>
        <w:rPr>
          <w:rFonts w:ascii="Arial" w:hAnsi="Arial" w:cs="Arial"/>
          <w:sz w:val="24"/>
          <w:szCs w:val="24"/>
        </w:rPr>
        <w:t xml:space="preserve"> University of Washington CLMA </w:t>
      </w:r>
      <w:proofErr w:type="spellStart"/>
      <w:r>
        <w:rPr>
          <w:rFonts w:ascii="Arial" w:hAnsi="Arial" w:cs="Arial"/>
          <w:sz w:val="24"/>
          <w:szCs w:val="24"/>
        </w:rPr>
        <w:t>treehouse</w:t>
      </w:r>
      <w:proofErr w:type="spellEnd"/>
      <w:r>
        <w:rPr>
          <w:rFonts w:ascii="Arial" w:hAnsi="Arial" w:cs="Arial"/>
          <w:sz w:val="24"/>
          <w:szCs w:val="24"/>
        </w:rPr>
        <w:t xml:space="preserve"> Presentation, 2010</w:t>
      </w:r>
    </w:p>
    <w:p w:rsidR="00CE30F7" w:rsidRPr="00CE30F7" w:rsidRDefault="00CE30F7" w:rsidP="00CE30F7">
      <w:pPr>
        <w:pStyle w:val="ListParagraph"/>
        <w:numPr>
          <w:ilvl w:val="0"/>
          <w:numId w:val="1"/>
        </w:numPr>
        <w:jc w:val="both"/>
        <w:rPr>
          <w:rFonts w:ascii="Arial" w:hAnsi="Arial" w:cs="Arial"/>
          <w:sz w:val="24"/>
          <w:szCs w:val="24"/>
        </w:rPr>
      </w:pPr>
      <w:r w:rsidRPr="00CE30F7">
        <w:rPr>
          <w:rFonts w:ascii="Arial" w:hAnsi="Arial" w:cs="Arial"/>
          <w:sz w:val="24"/>
          <w:szCs w:val="24"/>
        </w:rPr>
        <w:t xml:space="preserve">Coffman, A.; Wharton, N.; </w:t>
      </w:r>
      <w:r w:rsidRPr="00CE30F7">
        <w:rPr>
          <w:rFonts w:ascii="Arial" w:hAnsi="Arial" w:cs="Arial"/>
          <w:i/>
          <w:iCs/>
          <w:sz w:val="24"/>
          <w:szCs w:val="24"/>
        </w:rPr>
        <w:t>Clinical Natural Language Processing Auto-Assigning ICD-9 Codes</w:t>
      </w:r>
      <w:r w:rsidRPr="00CE30F7">
        <w:rPr>
          <w:rFonts w:ascii="Arial" w:hAnsi="Arial" w:cs="Arial"/>
          <w:sz w:val="24"/>
          <w:szCs w:val="24"/>
        </w:rPr>
        <w:t>;2007</w:t>
      </w:r>
    </w:p>
    <w:p w:rsidR="00CE30F7" w:rsidRDefault="00CE30F7" w:rsidP="00CE30F7">
      <w:pPr>
        <w:pStyle w:val="ListParagraph"/>
        <w:numPr>
          <w:ilvl w:val="0"/>
          <w:numId w:val="1"/>
        </w:numPr>
        <w:jc w:val="both"/>
        <w:rPr>
          <w:rFonts w:ascii="Arial" w:hAnsi="Arial" w:cs="Arial"/>
          <w:sz w:val="24"/>
          <w:szCs w:val="24"/>
        </w:rPr>
      </w:pPr>
      <w:proofErr w:type="spellStart"/>
      <w:r w:rsidRPr="00CE30F7">
        <w:rPr>
          <w:rFonts w:ascii="Arial" w:hAnsi="Arial" w:cs="Arial"/>
          <w:sz w:val="24"/>
          <w:szCs w:val="24"/>
        </w:rPr>
        <w:t>Jurafsky</w:t>
      </w:r>
      <w:proofErr w:type="spellEnd"/>
      <w:r w:rsidRPr="00CE30F7">
        <w:rPr>
          <w:rFonts w:ascii="Arial" w:hAnsi="Arial" w:cs="Arial"/>
          <w:sz w:val="24"/>
          <w:szCs w:val="24"/>
        </w:rPr>
        <w:t xml:space="preserve">, D.; Martin, J.H.; </w:t>
      </w:r>
      <w:r w:rsidRPr="00CE30F7">
        <w:rPr>
          <w:rFonts w:ascii="Arial" w:hAnsi="Arial" w:cs="Arial"/>
          <w:i/>
          <w:iCs/>
          <w:sz w:val="24"/>
          <w:szCs w:val="24"/>
        </w:rPr>
        <w:t>Speech and Language Processing</w:t>
      </w:r>
      <w:r w:rsidRPr="00CE30F7">
        <w:rPr>
          <w:rFonts w:ascii="Arial" w:hAnsi="Arial" w:cs="Arial"/>
          <w:sz w:val="24"/>
          <w:szCs w:val="24"/>
        </w:rPr>
        <w:t>; second edition</w:t>
      </w:r>
    </w:p>
    <w:p w:rsidR="00707920" w:rsidRDefault="00414A76" w:rsidP="00B46793">
      <w:pPr>
        <w:pStyle w:val="ListParagraph"/>
        <w:numPr>
          <w:ilvl w:val="0"/>
          <w:numId w:val="1"/>
        </w:numPr>
        <w:jc w:val="both"/>
        <w:rPr>
          <w:rFonts w:ascii="Arial" w:hAnsi="Arial" w:cs="Arial"/>
          <w:sz w:val="24"/>
          <w:szCs w:val="24"/>
        </w:rPr>
      </w:pPr>
      <w:proofErr w:type="spellStart"/>
      <w:r w:rsidRPr="00F74DA3">
        <w:rPr>
          <w:rFonts w:ascii="Arial" w:hAnsi="Arial" w:cs="Arial"/>
          <w:sz w:val="24"/>
          <w:szCs w:val="24"/>
        </w:rPr>
        <w:t>OpenNLP</w:t>
      </w:r>
      <w:proofErr w:type="spellEnd"/>
      <w:r w:rsidRPr="00F74DA3">
        <w:rPr>
          <w:rFonts w:ascii="Arial" w:hAnsi="Arial" w:cs="Arial"/>
          <w:sz w:val="24"/>
          <w:szCs w:val="24"/>
        </w:rPr>
        <w:t xml:space="preserve">, URL - </w:t>
      </w:r>
      <w:hyperlink r:id="rId15" w:history="1">
        <w:r w:rsidRPr="00F74DA3">
          <w:rPr>
            <w:rStyle w:val="Hyperlink"/>
            <w:rFonts w:ascii="Arial" w:hAnsi="Arial" w:cs="Arial"/>
            <w:sz w:val="24"/>
            <w:szCs w:val="24"/>
          </w:rPr>
          <w:t>https://opennlp.apache.org/</w:t>
        </w:r>
      </w:hyperlink>
      <w:r w:rsidRPr="00F74DA3">
        <w:rPr>
          <w:rFonts w:ascii="Arial" w:hAnsi="Arial" w:cs="Arial"/>
          <w:sz w:val="24"/>
          <w:szCs w:val="24"/>
        </w:rPr>
        <w:t xml:space="preserve"> (visited on December 2014)</w:t>
      </w:r>
    </w:p>
    <w:p w:rsidR="004A117A" w:rsidRDefault="004A117A" w:rsidP="004A117A">
      <w:pPr>
        <w:pStyle w:val="ListParagraph"/>
        <w:numPr>
          <w:ilvl w:val="0"/>
          <w:numId w:val="1"/>
        </w:numPr>
        <w:jc w:val="both"/>
        <w:rPr>
          <w:rFonts w:ascii="Arial" w:hAnsi="Arial" w:cs="Arial"/>
          <w:sz w:val="24"/>
          <w:szCs w:val="24"/>
        </w:rPr>
      </w:pPr>
      <w:r w:rsidRPr="004A117A">
        <w:rPr>
          <w:rFonts w:ascii="Arial" w:hAnsi="Arial" w:cs="Arial"/>
          <w:sz w:val="24"/>
          <w:szCs w:val="24"/>
        </w:rPr>
        <w:t xml:space="preserve">NLTK, </w:t>
      </w:r>
      <w:r>
        <w:rPr>
          <w:rFonts w:ascii="Arial" w:hAnsi="Arial" w:cs="Arial"/>
          <w:sz w:val="24"/>
          <w:szCs w:val="24"/>
        </w:rPr>
        <w:t xml:space="preserve">URL - </w:t>
      </w:r>
      <w:hyperlink r:id="rId16" w:history="1">
        <w:r w:rsidRPr="00E96A58">
          <w:rPr>
            <w:rStyle w:val="Hyperlink"/>
            <w:rFonts w:ascii="Arial" w:hAnsi="Arial" w:cs="Arial"/>
            <w:sz w:val="24"/>
            <w:szCs w:val="24"/>
          </w:rPr>
          <w:t>http://www.nltk.org/book/</w:t>
        </w:r>
      </w:hyperlink>
      <w:r>
        <w:rPr>
          <w:rFonts w:ascii="Arial" w:hAnsi="Arial" w:cs="Arial"/>
          <w:sz w:val="24"/>
          <w:szCs w:val="24"/>
        </w:rPr>
        <w:t xml:space="preserve"> </w:t>
      </w:r>
      <w:r w:rsidRPr="004A117A">
        <w:rPr>
          <w:rFonts w:ascii="Arial" w:hAnsi="Arial" w:cs="Arial"/>
          <w:sz w:val="24"/>
          <w:szCs w:val="24"/>
        </w:rPr>
        <w:t xml:space="preserve"> (visited on August 2015)</w:t>
      </w:r>
    </w:p>
    <w:p w:rsidR="004A117A" w:rsidRDefault="004A117A" w:rsidP="004A117A">
      <w:pPr>
        <w:pStyle w:val="ListParagraph"/>
        <w:numPr>
          <w:ilvl w:val="0"/>
          <w:numId w:val="1"/>
        </w:numPr>
        <w:jc w:val="both"/>
        <w:rPr>
          <w:rFonts w:ascii="Arial" w:hAnsi="Arial" w:cs="Arial"/>
          <w:sz w:val="24"/>
          <w:szCs w:val="24"/>
        </w:rPr>
      </w:pPr>
      <w:r w:rsidRPr="004A117A">
        <w:rPr>
          <w:rFonts w:ascii="Arial" w:hAnsi="Arial" w:cs="Arial"/>
          <w:sz w:val="24"/>
          <w:szCs w:val="24"/>
        </w:rPr>
        <w:t>Language Model to detect Medical Sentences using NLTK</w:t>
      </w:r>
      <w:r>
        <w:rPr>
          <w:rFonts w:ascii="Arial" w:hAnsi="Arial" w:cs="Arial"/>
          <w:sz w:val="24"/>
          <w:szCs w:val="24"/>
        </w:rPr>
        <w:t xml:space="preserve">, URL- </w:t>
      </w:r>
      <w:hyperlink r:id="rId17" w:history="1">
        <w:r w:rsidRPr="00E96A58">
          <w:rPr>
            <w:rStyle w:val="Hyperlink"/>
            <w:rFonts w:ascii="Arial" w:hAnsi="Arial" w:cs="Arial"/>
            <w:sz w:val="24"/>
            <w:szCs w:val="24"/>
          </w:rPr>
          <w:t>http://sujitpal.blogspot.com/2013/04/language-model-to-detect-medical.html</w:t>
        </w:r>
      </w:hyperlink>
      <w:r>
        <w:rPr>
          <w:rFonts w:ascii="Arial" w:hAnsi="Arial" w:cs="Arial"/>
          <w:sz w:val="24"/>
          <w:szCs w:val="24"/>
        </w:rPr>
        <w:t xml:space="preserve"> (visited on August 2015)</w:t>
      </w:r>
    </w:p>
    <w:p w:rsidR="004A117A" w:rsidRDefault="004A117A" w:rsidP="004A117A">
      <w:pPr>
        <w:pStyle w:val="ListParagraph"/>
        <w:numPr>
          <w:ilvl w:val="0"/>
          <w:numId w:val="1"/>
        </w:numPr>
        <w:jc w:val="both"/>
        <w:rPr>
          <w:rFonts w:ascii="Arial" w:hAnsi="Arial" w:cs="Arial"/>
          <w:sz w:val="24"/>
          <w:szCs w:val="24"/>
        </w:rPr>
      </w:pPr>
      <w:r w:rsidRPr="004A117A">
        <w:rPr>
          <w:rFonts w:ascii="Arial" w:hAnsi="Arial" w:cs="Arial"/>
          <w:sz w:val="24"/>
          <w:szCs w:val="24"/>
        </w:rPr>
        <w:t>Python Text Processing with NLTK 2.0: Creating Custom Corpora</w:t>
      </w:r>
      <w:r>
        <w:rPr>
          <w:rFonts w:ascii="Arial" w:hAnsi="Arial" w:cs="Arial"/>
          <w:sz w:val="24"/>
          <w:szCs w:val="24"/>
        </w:rPr>
        <w:t>, URL-</w:t>
      </w:r>
      <w:r w:rsidRPr="004A117A">
        <w:t xml:space="preserve"> </w:t>
      </w:r>
      <w:hyperlink r:id="rId18" w:history="1">
        <w:r w:rsidRPr="00E96A58">
          <w:rPr>
            <w:rStyle w:val="Hyperlink"/>
            <w:rFonts w:ascii="Arial" w:hAnsi="Arial" w:cs="Arial"/>
            <w:sz w:val="24"/>
            <w:szCs w:val="24"/>
          </w:rPr>
          <w:t>https://www.packtpub.com/books/content/python-text-processing-nltk-20-creating-custom-corpora</w:t>
        </w:r>
      </w:hyperlink>
      <w:r>
        <w:rPr>
          <w:rFonts w:ascii="Arial" w:hAnsi="Arial" w:cs="Arial"/>
          <w:sz w:val="24"/>
          <w:szCs w:val="24"/>
        </w:rPr>
        <w:t xml:space="preserve"> (visited on August 2015) </w:t>
      </w:r>
    </w:p>
    <w:p w:rsidR="00FD41BD" w:rsidRPr="00FD41BD" w:rsidRDefault="00FD41BD" w:rsidP="00FD41BD">
      <w:pPr>
        <w:pStyle w:val="ListParagraph"/>
        <w:numPr>
          <w:ilvl w:val="0"/>
          <w:numId w:val="1"/>
        </w:numPr>
        <w:jc w:val="both"/>
        <w:rPr>
          <w:rFonts w:ascii="Arial" w:hAnsi="Arial" w:cs="Arial"/>
          <w:sz w:val="24"/>
          <w:szCs w:val="24"/>
        </w:rPr>
      </w:pPr>
      <w:r w:rsidRPr="000621E3">
        <w:rPr>
          <w:rFonts w:ascii="Arial" w:hAnsi="Arial" w:cs="Arial"/>
          <w:sz w:val="24"/>
          <w:szCs w:val="24"/>
        </w:rPr>
        <w:t>Writing a custom Name</w:t>
      </w:r>
      <w:r w:rsidR="007F5B51">
        <w:rPr>
          <w:rFonts w:ascii="Arial" w:hAnsi="Arial" w:cs="Arial"/>
          <w:sz w:val="24"/>
          <w:szCs w:val="24"/>
        </w:rPr>
        <w:t xml:space="preserve"> </w:t>
      </w:r>
      <w:r w:rsidRPr="000621E3">
        <w:rPr>
          <w:rFonts w:ascii="Arial" w:hAnsi="Arial" w:cs="Arial"/>
          <w:sz w:val="24"/>
          <w:szCs w:val="24"/>
        </w:rPr>
        <w:t xml:space="preserve">Finder model in </w:t>
      </w:r>
      <w:proofErr w:type="spellStart"/>
      <w:r w:rsidRPr="000621E3">
        <w:rPr>
          <w:rFonts w:ascii="Arial" w:hAnsi="Arial" w:cs="Arial"/>
          <w:sz w:val="24"/>
          <w:szCs w:val="24"/>
        </w:rPr>
        <w:t>OpenNLP</w:t>
      </w:r>
      <w:proofErr w:type="spellEnd"/>
      <w:r>
        <w:rPr>
          <w:rFonts w:ascii="Arial" w:hAnsi="Arial" w:cs="Arial"/>
          <w:sz w:val="24"/>
          <w:szCs w:val="24"/>
        </w:rPr>
        <w:t xml:space="preserve">, URL- </w:t>
      </w:r>
      <w:hyperlink r:id="rId19" w:history="1">
        <w:r w:rsidRPr="00E96A58">
          <w:rPr>
            <w:rStyle w:val="Hyperlink"/>
            <w:rFonts w:ascii="Arial" w:hAnsi="Arial" w:cs="Arial"/>
            <w:sz w:val="24"/>
            <w:szCs w:val="24"/>
          </w:rPr>
          <w:t>http://nishutayaltech.blogspot.com/2015/07/writing-custom-namefinder-model-in.html</w:t>
        </w:r>
      </w:hyperlink>
      <w:r>
        <w:rPr>
          <w:rFonts w:ascii="Arial" w:hAnsi="Arial" w:cs="Arial"/>
          <w:sz w:val="24"/>
          <w:szCs w:val="24"/>
        </w:rPr>
        <w:t xml:space="preserve"> (visited on January 2016)</w:t>
      </w:r>
    </w:p>
    <w:p w:rsidR="000621E3" w:rsidRDefault="000621E3" w:rsidP="000621E3">
      <w:pPr>
        <w:pStyle w:val="ListParagraph"/>
        <w:numPr>
          <w:ilvl w:val="0"/>
          <w:numId w:val="1"/>
        </w:numPr>
        <w:jc w:val="both"/>
        <w:rPr>
          <w:rFonts w:ascii="Arial" w:hAnsi="Arial" w:cs="Arial"/>
          <w:sz w:val="24"/>
          <w:szCs w:val="24"/>
        </w:rPr>
      </w:pPr>
      <w:r w:rsidRPr="000621E3">
        <w:rPr>
          <w:rFonts w:ascii="Arial" w:hAnsi="Arial" w:cs="Arial"/>
          <w:sz w:val="24"/>
          <w:szCs w:val="24"/>
        </w:rPr>
        <w:t>The Patient Information Leaflet (PIL) Corpus</w:t>
      </w:r>
      <w:r>
        <w:rPr>
          <w:rFonts w:ascii="Arial" w:hAnsi="Arial" w:cs="Arial"/>
          <w:sz w:val="24"/>
          <w:szCs w:val="24"/>
        </w:rPr>
        <w:t xml:space="preserve">, URL - </w:t>
      </w:r>
      <w:hyperlink r:id="rId20" w:history="1">
        <w:r w:rsidRPr="00E96A58">
          <w:rPr>
            <w:rStyle w:val="Hyperlink"/>
            <w:rFonts w:ascii="Arial" w:hAnsi="Arial" w:cs="Arial"/>
            <w:sz w:val="24"/>
            <w:szCs w:val="24"/>
          </w:rPr>
          <w:t>http://mcs.open.ac.uk/nlg/old_projects/pills/corpus/PIL/</w:t>
        </w:r>
      </w:hyperlink>
      <w:r>
        <w:rPr>
          <w:rFonts w:ascii="Arial" w:hAnsi="Arial" w:cs="Arial"/>
          <w:sz w:val="24"/>
          <w:szCs w:val="24"/>
        </w:rPr>
        <w:t xml:space="preserve"> (visited on August 2016)</w:t>
      </w:r>
    </w:p>
    <w:p w:rsidR="000621E3" w:rsidRDefault="000621E3" w:rsidP="000621E3">
      <w:pPr>
        <w:pStyle w:val="ListParagraph"/>
        <w:numPr>
          <w:ilvl w:val="0"/>
          <w:numId w:val="1"/>
        </w:numPr>
        <w:jc w:val="both"/>
        <w:rPr>
          <w:rFonts w:ascii="Arial" w:hAnsi="Arial" w:cs="Arial"/>
          <w:sz w:val="24"/>
          <w:szCs w:val="24"/>
        </w:rPr>
      </w:pPr>
      <w:r>
        <w:rPr>
          <w:rFonts w:ascii="Arial" w:hAnsi="Arial" w:cs="Arial"/>
          <w:sz w:val="24"/>
          <w:szCs w:val="24"/>
        </w:rPr>
        <w:t xml:space="preserve">ABNER – A Biomedical Named Entity Recognizer, URL - </w:t>
      </w:r>
      <w:hyperlink r:id="rId21" w:history="1">
        <w:r w:rsidRPr="00E96A58">
          <w:rPr>
            <w:rStyle w:val="Hyperlink"/>
            <w:rFonts w:ascii="Arial" w:hAnsi="Arial" w:cs="Arial"/>
            <w:sz w:val="24"/>
            <w:szCs w:val="24"/>
          </w:rPr>
          <w:t>http://pages.cs.wisc.edu/~bsettles/abner/</w:t>
        </w:r>
      </w:hyperlink>
      <w:r>
        <w:rPr>
          <w:rFonts w:ascii="Arial" w:hAnsi="Arial" w:cs="Arial"/>
          <w:sz w:val="24"/>
          <w:szCs w:val="24"/>
        </w:rPr>
        <w:t xml:space="preserve"> (visited on December 2016)</w:t>
      </w:r>
    </w:p>
    <w:p w:rsidR="007F5B51" w:rsidRDefault="007F5B51" w:rsidP="007F5B51">
      <w:pPr>
        <w:pStyle w:val="ListParagraph"/>
        <w:numPr>
          <w:ilvl w:val="0"/>
          <w:numId w:val="1"/>
        </w:numPr>
        <w:jc w:val="both"/>
        <w:rPr>
          <w:ins w:id="0" w:author="Awanish Ranjan" w:date="2017-02-17T11:09:00Z"/>
          <w:rFonts w:ascii="Arial" w:hAnsi="Arial" w:cs="Arial"/>
          <w:sz w:val="24"/>
          <w:szCs w:val="24"/>
        </w:rPr>
      </w:pPr>
      <w:r>
        <w:rPr>
          <w:rFonts w:ascii="Arial" w:hAnsi="Arial" w:cs="Arial"/>
          <w:sz w:val="24"/>
          <w:szCs w:val="24"/>
        </w:rPr>
        <w:t xml:space="preserve">Introduction to Natural Language Processing, </w:t>
      </w:r>
      <w:proofErr w:type="spellStart"/>
      <w:r>
        <w:rPr>
          <w:rFonts w:ascii="Arial" w:hAnsi="Arial" w:cs="Arial"/>
          <w:sz w:val="24"/>
          <w:szCs w:val="24"/>
        </w:rPr>
        <w:t>Courseera</w:t>
      </w:r>
      <w:proofErr w:type="spellEnd"/>
      <w:r>
        <w:rPr>
          <w:rFonts w:ascii="Arial" w:hAnsi="Arial" w:cs="Arial"/>
          <w:sz w:val="24"/>
          <w:szCs w:val="24"/>
        </w:rPr>
        <w:t xml:space="preserve">; URL - </w:t>
      </w:r>
      <w:hyperlink r:id="rId22" w:history="1">
        <w:r w:rsidRPr="00E96A58">
          <w:rPr>
            <w:rStyle w:val="Hyperlink"/>
            <w:rFonts w:ascii="Arial" w:hAnsi="Arial" w:cs="Arial"/>
            <w:sz w:val="24"/>
            <w:szCs w:val="24"/>
          </w:rPr>
          <w:t>https://www.coursera.org/learn/natural-language-processing</w:t>
        </w:r>
      </w:hyperlink>
      <w:r>
        <w:rPr>
          <w:rFonts w:ascii="Arial" w:hAnsi="Arial" w:cs="Arial"/>
          <w:sz w:val="24"/>
          <w:szCs w:val="24"/>
        </w:rPr>
        <w:t xml:space="preserve"> (December 2016 to January 2017), University of Michigan.</w:t>
      </w:r>
    </w:p>
    <w:p w:rsidR="00DA5251" w:rsidRDefault="00DA5251" w:rsidP="00DA5251">
      <w:pPr>
        <w:ind w:left="720"/>
        <w:jc w:val="both"/>
        <w:rPr>
          <w:ins w:id="1" w:author="Awanish Ranjan" w:date="2017-02-17T11:09:00Z"/>
          <w:rFonts w:ascii="Arial" w:hAnsi="Arial" w:cs="Arial"/>
          <w:sz w:val="24"/>
          <w:szCs w:val="24"/>
        </w:rPr>
        <w:pPrChange w:id="2" w:author="Awanish Ranjan" w:date="2017-02-17T11:09:00Z">
          <w:pPr>
            <w:pStyle w:val="ListParagraph"/>
            <w:numPr>
              <w:numId w:val="1"/>
            </w:numPr>
            <w:ind w:hanging="360"/>
            <w:jc w:val="both"/>
          </w:pPr>
        </w:pPrChange>
      </w:pPr>
    </w:p>
    <w:p w:rsidR="00DA5251" w:rsidRDefault="00DA5251" w:rsidP="00DA5251">
      <w:pPr>
        <w:jc w:val="both"/>
        <w:rPr>
          <w:ins w:id="3" w:author="Awanish Ranjan" w:date="2017-02-17T11:09:00Z"/>
          <w:rFonts w:ascii="Arial" w:hAnsi="Arial" w:cs="Arial"/>
          <w:sz w:val="24"/>
          <w:szCs w:val="24"/>
        </w:rPr>
        <w:pPrChange w:id="4" w:author="Awanish Ranjan" w:date="2017-02-17T11:09:00Z">
          <w:pPr>
            <w:pStyle w:val="ListParagraph"/>
            <w:numPr>
              <w:numId w:val="1"/>
            </w:numPr>
            <w:ind w:hanging="360"/>
            <w:jc w:val="both"/>
          </w:pPr>
        </w:pPrChange>
      </w:pPr>
      <w:ins w:id="5" w:author="Awanish Ranjan" w:date="2017-02-17T11:09:00Z">
        <w:r>
          <w:rPr>
            <w:rFonts w:ascii="Arial" w:hAnsi="Arial" w:cs="Arial"/>
            <w:sz w:val="24"/>
            <w:szCs w:val="24"/>
          </w:rPr>
          <w:t>Methodology</w:t>
        </w:r>
      </w:ins>
    </w:p>
    <w:p w:rsidR="00DA5251" w:rsidRDefault="00DA5251" w:rsidP="00DA5251">
      <w:pPr>
        <w:jc w:val="both"/>
        <w:rPr>
          <w:ins w:id="6" w:author="Awanish Ranjan" w:date="2017-02-17T11:10:00Z"/>
          <w:rFonts w:ascii="Arial" w:hAnsi="Arial" w:cs="Arial"/>
          <w:sz w:val="24"/>
          <w:szCs w:val="24"/>
        </w:rPr>
        <w:pPrChange w:id="7" w:author="Awanish Ranjan" w:date="2017-02-17T11:09:00Z">
          <w:pPr>
            <w:pStyle w:val="ListParagraph"/>
            <w:numPr>
              <w:numId w:val="1"/>
            </w:numPr>
            <w:ind w:hanging="360"/>
            <w:jc w:val="both"/>
          </w:pPr>
        </w:pPrChange>
      </w:pPr>
      <w:proofErr w:type="gramStart"/>
      <w:ins w:id="8" w:author="Awanish Ranjan" w:date="2017-02-17T11:09:00Z">
        <w:r>
          <w:rPr>
            <w:rFonts w:ascii="Arial" w:hAnsi="Arial" w:cs="Arial"/>
            <w:sz w:val="24"/>
            <w:szCs w:val="24"/>
          </w:rPr>
          <w:t>remove</w:t>
        </w:r>
        <w:proofErr w:type="gramEnd"/>
        <w:r>
          <w:rPr>
            <w:rFonts w:ascii="Arial" w:hAnsi="Arial" w:cs="Arial"/>
            <w:sz w:val="24"/>
            <w:szCs w:val="24"/>
          </w:rPr>
          <w:t xml:space="preserve"> underline from URLs</w:t>
        </w:r>
      </w:ins>
    </w:p>
    <w:p w:rsidR="00DA5251" w:rsidRDefault="00DA5251" w:rsidP="00DA5251">
      <w:pPr>
        <w:jc w:val="both"/>
        <w:rPr>
          <w:ins w:id="9" w:author="Awanish Ranjan" w:date="2017-02-17T11:16:00Z"/>
          <w:rFonts w:ascii="Arial" w:hAnsi="Arial" w:cs="Arial"/>
          <w:sz w:val="24"/>
          <w:szCs w:val="24"/>
        </w:rPr>
        <w:pPrChange w:id="10" w:author="Awanish Ranjan" w:date="2017-02-17T11:09:00Z">
          <w:pPr>
            <w:pStyle w:val="ListParagraph"/>
            <w:numPr>
              <w:numId w:val="1"/>
            </w:numPr>
            <w:ind w:hanging="360"/>
            <w:jc w:val="both"/>
          </w:pPr>
        </w:pPrChange>
      </w:pPr>
      <w:ins w:id="11" w:author="Awanish Ranjan" w:date="2017-02-17T11:10:00Z">
        <w:r>
          <w:rPr>
            <w:rFonts w:ascii="Arial" w:hAnsi="Arial" w:cs="Arial"/>
            <w:sz w:val="24"/>
            <w:szCs w:val="24"/>
          </w:rPr>
          <w:t>Performance metrics -&gt; environment, number of notes, environment like RAM, computer details, timing of 3 run</w:t>
        </w:r>
      </w:ins>
    </w:p>
    <w:p w:rsidR="00F83D0C" w:rsidRPr="00DA5251" w:rsidRDefault="00F83D0C" w:rsidP="00DA5251">
      <w:pPr>
        <w:jc w:val="both"/>
        <w:rPr>
          <w:rFonts w:ascii="Arial" w:hAnsi="Arial" w:cs="Arial"/>
          <w:sz w:val="24"/>
          <w:szCs w:val="24"/>
          <w:rPrChange w:id="12" w:author="Awanish Ranjan" w:date="2017-02-17T11:09:00Z">
            <w:rPr/>
          </w:rPrChange>
        </w:rPr>
        <w:pPrChange w:id="13" w:author="Awanish Ranjan" w:date="2017-02-17T11:09:00Z">
          <w:pPr>
            <w:pStyle w:val="ListParagraph"/>
            <w:numPr>
              <w:numId w:val="1"/>
            </w:numPr>
            <w:ind w:hanging="360"/>
            <w:jc w:val="both"/>
          </w:pPr>
        </w:pPrChange>
      </w:pPr>
      <w:ins w:id="14" w:author="Awanish Ranjan" w:date="2017-02-17T11:16:00Z">
        <w:r>
          <w:rPr>
            <w:rFonts w:ascii="Arial" w:hAnsi="Arial" w:cs="Arial"/>
            <w:sz w:val="24"/>
            <w:szCs w:val="24"/>
          </w:rPr>
          <w:t>complexity analysis of each phase.</w:t>
        </w:r>
      </w:ins>
      <w:bookmarkStart w:id="15" w:name="_GoBack"/>
      <w:bookmarkEnd w:id="15"/>
    </w:p>
    <w:sectPr w:rsidR="00F83D0C" w:rsidRPr="00DA5251" w:rsidSect="00FD737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608C2" w:rsidRDefault="007608C2" w:rsidP="007956F7">
      <w:pPr>
        <w:spacing w:after="0" w:line="240" w:lineRule="auto"/>
      </w:pPr>
      <w:r>
        <w:separator/>
      </w:r>
    </w:p>
  </w:endnote>
  <w:endnote w:type="continuationSeparator" w:id="0">
    <w:p w:rsidR="007608C2" w:rsidRDefault="007608C2" w:rsidP="007956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608C2" w:rsidRDefault="007608C2" w:rsidP="007956F7">
      <w:pPr>
        <w:spacing w:after="0" w:line="240" w:lineRule="auto"/>
      </w:pPr>
      <w:r>
        <w:separator/>
      </w:r>
    </w:p>
  </w:footnote>
  <w:footnote w:type="continuationSeparator" w:id="0">
    <w:p w:rsidR="007608C2" w:rsidRDefault="007608C2" w:rsidP="007956F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214C7B"/>
    <w:multiLevelType w:val="hybridMultilevel"/>
    <w:tmpl w:val="6F20AA78"/>
    <w:lvl w:ilvl="0" w:tplc="F482CE2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B3843F8"/>
    <w:multiLevelType w:val="hybridMultilevel"/>
    <w:tmpl w:val="2354B8F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DEF1634"/>
    <w:multiLevelType w:val="hybridMultilevel"/>
    <w:tmpl w:val="5C709BF2"/>
    <w:lvl w:ilvl="0" w:tplc="1526A0E4">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F2868B5"/>
    <w:multiLevelType w:val="hybridMultilevel"/>
    <w:tmpl w:val="48EAB966"/>
    <w:lvl w:ilvl="0" w:tplc="24C01B5E">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3034417"/>
    <w:multiLevelType w:val="hybridMultilevel"/>
    <w:tmpl w:val="D2E8B91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8EA1F8A"/>
    <w:multiLevelType w:val="hybridMultilevel"/>
    <w:tmpl w:val="ADDC64BA"/>
    <w:lvl w:ilvl="0" w:tplc="1526A0E4">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4"/>
  </w:num>
  <w:num w:numId="4">
    <w:abstractNumId w:val="3"/>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A7474E"/>
    <w:rsid w:val="000138E2"/>
    <w:rsid w:val="00020567"/>
    <w:rsid w:val="00033260"/>
    <w:rsid w:val="00036039"/>
    <w:rsid w:val="000457F8"/>
    <w:rsid w:val="000621E3"/>
    <w:rsid w:val="00093B9C"/>
    <w:rsid w:val="000A0E3E"/>
    <w:rsid w:val="000E5749"/>
    <w:rsid w:val="001240C7"/>
    <w:rsid w:val="001259F2"/>
    <w:rsid w:val="0018561D"/>
    <w:rsid w:val="001B0613"/>
    <w:rsid w:val="001B7035"/>
    <w:rsid w:val="001F3B4E"/>
    <w:rsid w:val="00211317"/>
    <w:rsid w:val="00214CAB"/>
    <w:rsid w:val="0021735F"/>
    <w:rsid w:val="00243A59"/>
    <w:rsid w:val="0026008A"/>
    <w:rsid w:val="002B78FA"/>
    <w:rsid w:val="002C53F0"/>
    <w:rsid w:val="002C5D7F"/>
    <w:rsid w:val="002F04EA"/>
    <w:rsid w:val="00332CA2"/>
    <w:rsid w:val="003461D4"/>
    <w:rsid w:val="003575F3"/>
    <w:rsid w:val="00365EC3"/>
    <w:rsid w:val="00371C11"/>
    <w:rsid w:val="003775D5"/>
    <w:rsid w:val="003812EF"/>
    <w:rsid w:val="00381864"/>
    <w:rsid w:val="00390CA3"/>
    <w:rsid w:val="003A2B96"/>
    <w:rsid w:val="003C22C8"/>
    <w:rsid w:val="003F634F"/>
    <w:rsid w:val="004071E5"/>
    <w:rsid w:val="00414A76"/>
    <w:rsid w:val="00426F34"/>
    <w:rsid w:val="004433A3"/>
    <w:rsid w:val="0045083A"/>
    <w:rsid w:val="004541F0"/>
    <w:rsid w:val="00477D5E"/>
    <w:rsid w:val="004A117A"/>
    <w:rsid w:val="004B7E82"/>
    <w:rsid w:val="004F5C3D"/>
    <w:rsid w:val="0051137F"/>
    <w:rsid w:val="005219D6"/>
    <w:rsid w:val="0053541D"/>
    <w:rsid w:val="005364B9"/>
    <w:rsid w:val="00551D5D"/>
    <w:rsid w:val="005526C1"/>
    <w:rsid w:val="00560EED"/>
    <w:rsid w:val="005617EE"/>
    <w:rsid w:val="00567F11"/>
    <w:rsid w:val="0057168D"/>
    <w:rsid w:val="00574E74"/>
    <w:rsid w:val="00576C3D"/>
    <w:rsid w:val="005A5A55"/>
    <w:rsid w:val="005C6D62"/>
    <w:rsid w:val="005D42B3"/>
    <w:rsid w:val="006054AC"/>
    <w:rsid w:val="006142BF"/>
    <w:rsid w:val="00625198"/>
    <w:rsid w:val="00655D79"/>
    <w:rsid w:val="00671C1F"/>
    <w:rsid w:val="006917AA"/>
    <w:rsid w:val="006B56B8"/>
    <w:rsid w:val="006C2261"/>
    <w:rsid w:val="006C58FB"/>
    <w:rsid w:val="006D28BB"/>
    <w:rsid w:val="0070542D"/>
    <w:rsid w:val="00707920"/>
    <w:rsid w:val="007608C2"/>
    <w:rsid w:val="00765028"/>
    <w:rsid w:val="00776036"/>
    <w:rsid w:val="007956F7"/>
    <w:rsid w:val="0079604D"/>
    <w:rsid w:val="007D569D"/>
    <w:rsid w:val="007F3658"/>
    <w:rsid w:val="007F5B51"/>
    <w:rsid w:val="00812D5F"/>
    <w:rsid w:val="008152C7"/>
    <w:rsid w:val="008476BD"/>
    <w:rsid w:val="0087159C"/>
    <w:rsid w:val="0088385A"/>
    <w:rsid w:val="00893C90"/>
    <w:rsid w:val="008A4EC8"/>
    <w:rsid w:val="008B0207"/>
    <w:rsid w:val="009136E7"/>
    <w:rsid w:val="009250B9"/>
    <w:rsid w:val="009502D6"/>
    <w:rsid w:val="0097398E"/>
    <w:rsid w:val="009831EC"/>
    <w:rsid w:val="0098501C"/>
    <w:rsid w:val="00992039"/>
    <w:rsid w:val="009E4224"/>
    <w:rsid w:val="009F70D1"/>
    <w:rsid w:val="00A11C44"/>
    <w:rsid w:val="00A26014"/>
    <w:rsid w:val="00A7474E"/>
    <w:rsid w:val="00AA30E9"/>
    <w:rsid w:val="00AD3021"/>
    <w:rsid w:val="00AF069A"/>
    <w:rsid w:val="00AF20D5"/>
    <w:rsid w:val="00AF76D7"/>
    <w:rsid w:val="00B23476"/>
    <w:rsid w:val="00B33740"/>
    <w:rsid w:val="00B46793"/>
    <w:rsid w:val="00B71C14"/>
    <w:rsid w:val="00BC432A"/>
    <w:rsid w:val="00BD09A3"/>
    <w:rsid w:val="00BD2E51"/>
    <w:rsid w:val="00BE77A1"/>
    <w:rsid w:val="00C04CA6"/>
    <w:rsid w:val="00C05C17"/>
    <w:rsid w:val="00C40DE8"/>
    <w:rsid w:val="00C447CA"/>
    <w:rsid w:val="00C50265"/>
    <w:rsid w:val="00C60CEA"/>
    <w:rsid w:val="00C937E6"/>
    <w:rsid w:val="00C97A31"/>
    <w:rsid w:val="00CE30F7"/>
    <w:rsid w:val="00CE4218"/>
    <w:rsid w:val="00D326C7"/>
    <w:rsid w:val="00D6728E"/>
    <w:rsid w:val="00D74828"/>
    <w:rsid w:val="00DA5251"/>
    <w:rsid w:val="00DC14F6"/>
    <w:rsid w:val="00DC326A"/>
    <w:rsid w:val="00DF2D67"/>
    <w:rsid w:val="00DF7A42"/>
    <w:rsid w:val="00E1398D"/>
    <w:rsid w:val="00E33152"/>
    <w:rsid w:val="00E654EE"/>
    <w:rsid w:val="00E7025B"/>
    <w:rsid w:val="00E95773"/>
    <w:rsid w:val="00F04AAE"/>
    <w:rsid w:val="00F14513"/>
    <w:rsid w:val="00F35DB8"/>
    <w:rsid w:val="00F43968"/>
    <w:rsid w:val="00F54EFA"/>
    <w:rsid w:val="00F6454F"/>
    <w:rsid w:val="00F74DA3"/>
    <w:rsid w:val="00F81450"/>
    <w:rsid w:val="00F83D0C"/>
    <w:rsid w:val="00F86A29"/>
    <w:rsid w:val="00F90571"/>
    <w:rsid w:val="00FA6F5F"/>
    <w:rsid w:val="00FC69E1"/>
    <w:rsid w:val="00FC70A5"/>
    <w:rsid w:val="00FD41BD"/>
    <w:rsid w:val="00FD4264"/>
    <w:rsid w:val="00FD737C"/>
    <w:rsid w:val="00FE0A8F"/>
    <w:rsid w:val="00FE0C65"/>
    <w:rsid w:val="00FF23B8"/>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Mangal"/>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737C"/>
    <w:pPr>
      <w:spacing w:after="200" w:line="276" w:lineRule="auto"/>
    </w:pPr>
    <w:rPr>
      <w:sz w:val="22"/>
      <w:szCs w:val="22"/>
    </w:rPr>
  </w:style>
  <w:style w:type="paragraph" w:styleId="Heading1">
    <w:name w:val="heading 1"/>
    <w:basedOn w:val="Normal"/>
    <w:next w:val="Normal"/>
    <w:link w:val="Heading1Char"/>
    <w:uiPriority w:val="9"/>
    <w:qFormat/>
    <w:rsid w:val="00F9057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9057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7474E"/>
    <w:pPr>
      <w:autoSpaceDE w:val="0"/>
      <w:autoSpaceDN w:val="0"/>
      <w:adjustRightInd w:val="0"/>
    </w:pPr>
    <w:rPr>
      <w:rFonts w:ascii="Times New Roman" w:hAnsi="Times New Roman" w:cs="Times New Roman"/>
      <w:color w:val="000000"/>
      <w:sz w:val="24"/>
      <w:szCs w:val="24"/>
    </w:rPr>
  </w:style>
  <w:style w:type="character" w:customStyle="1" w:styleId="apple-converted-space">
    <w:name w:val="apple-converted-space"/>
    <w:basedOn w:val="DefaultParagraphFont"/>
    <w:rsid w:val="0053541D"/>
  </w:style>
  <w:style w:type="paragraph" w:styleId="BalloonText">
    <w:name w:val="Balloon Text"/>
    <w:basedOn w:val="Normal"/>
    <w:link w:val="BalloonTextChar"/>
    <w:uiPriority w:val="99"/>
    <w:semiHidden/>
    <w:unhideWhenUsed/>
    <w:rsid w:val="000E57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5749"/>
    <w:rPr>
      <w:rFonts w:ascii="Tahoma" w:hAnsi="Tahoma" w:cs="Tahoma"/>
      <w:sz w:val="16"/>
      <w:szCs w:val="16"/>
    </w:rPr>
  </w:style>
  <w:style w:type="paragraph" w:styleId="Header">
    <w:name w:val="header"/>
    <w:basedOn w:val="Normal"/>
    <w:link w:val="HeaderChar"/>
    <w:uiPriority w:val="99"/>
    <w:unhideWhenUsed/>
    <w:rsid w:val="007956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56F7"/>
    <w:rPr>
      <w:sz w:val="22"/>
      <w:szCs w:val="22"/>
    </w:rPr>
  </w:style>
  <w:style w:type="paragraph" w:styleId="Footer">
    <w:name w:val="footer"/>
    <w:basedOn w:val="Normal"/>
    <w:link w:val="FooterChar"/>
    <w:uiPriority w:val="99"/>
    <w:unhideWhenUsed/>
    <w:rsid w:val="007956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56F7"/>
    <w:rPr>
      <w:sz w:val="22"/>
      <w:szCs w:val="22"/>
    </w:rPr>
  </w:style>
  <w:style w:type="paragraph" w:styleId="ListParagraph">
    <w:name w:val="List Paragraph"/>
    <w:basedOn w:val="Normal"/>
    <w:uiPriority w:val="34"/>
    <w:qFormat/>
    <w:rsid w:val="00C447CA"/>
    <w:pPr>
      <w:ind w:left="720"/>
      <w:contextualSpacing/>
    </w:pPr>
  </w:style>
  <w:style w:type="character" w:styleId="Hyperlink">
    <w:name w:val="Hyperlink"/>
    <w:basedOn w:val="DefaultParagraphFont"/>
    <w:uiPriority w:val="99"/>
    <w:unhideWhenUsed/>
    <w:rsid w:val="00414A76"/>
    <w:rPr>
      <w:color w:val="0000FF" w:themeColor="hyperlink"/>
      <w:u w:val="single"/>
    </w:rPr>
  </w:style>
  <w:style w:type="character" w:customStyle="1" w:styleId="Heading1Char">
    <w:name w:val="Heading 1 Char"/>
    <w:basedOn w:val="DefaultParagraphFont"/>
    <w:link w:val="Heading1"/>
    <w:uiPriority w:val="9"/>
    <w:rsid w:val="00F9057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90571"/>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2B78F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4A117A"/>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lang w:val="en-US" w:eastAsia="en-US" w:bidi="ne-NP"/>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6310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www.packtpub.com/books/content/python-text-processing-nltk-20-creating-custom-corpora" TargetMode="External"/><Relationship Id="rId3" Type="http://schemas.openxmlformats.org/officeDocument/2006/relationships/styles" Target="styles.xml"/><Relationship Id="rId21" Type="http://schemas.openxmlformats.org/officeDocument/2006/relationships/hyperlink" Target="http://pages.cs.wisc.edu/~bsettles/abner/"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ujitpal.blogspot.com/2013/04/language-model-to-detect-medical.html" TargetMode="External"/><Relationship Id="rId2" Type="http://schemas.openxmlformats.org/officeDocument/2006/relationships/numbering" Target="numbering.xml"/><Relationship Id="rId16" Type="http://schemas.openxmlformats.org/officeDocument/2006/relationships/hyperlink" Target="http://www.nltk.org/book/" TargetMode="External"/><Relationship Id="rId20" Type="http://schemas.openxmlformats.org/officeDocument/2006/relationships/hyperlink" Target="http://mcs.open.ac.uk/nlg/old_projects/pills/corpus/PI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opennlp.apache.org/" TargetMode="Externa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nishutayaltech.blogspot.com/2015/07/writing-custom-namefinder-model-in.html"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hyperlink" Target="https://www.coursera.org/learn/natural-language-process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267D39-C240-4EB4-9E1C-4211CD857B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6579</TotalTime>
  <Pages>1</Pages>
  <Words>1799</Words>
  <Characters>10257</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aranjan</dc:creator>
  <cp:lastModifiedBy>Awanish Ranjan</cp:lastModifiedBy>
  <cp:revision>87</cp:revision>
  <cp:lastPrinted>2017-01-24T05:29:00Z</cp:lastPrinted>
  <dcterms:created xsi:type="dcterms:W3CDTF">2015-02-07T14:30:00Z</dcterms:created>
  <dcterms:modified xsi:type="dcterms:W3CDTF">2017-02-17T07:54:00Z</dcterms:modified>
</cp:coreProperties>
</file>